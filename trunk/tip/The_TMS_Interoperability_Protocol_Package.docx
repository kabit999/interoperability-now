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EBE" w:rsidRDefault="00357E34" w:rsidP="00357E34">
      <w:pPr>
        <w:pStyle w:val="Title"/>
      </w:pPr>
      <w:r>
        <w:t xml:space="preserve">The TMS Interoperability </w:t>
      </w:r>
      <w:r w:rsidR="003E57B1">
        <w:t xml:space="preserve">Protocol </w:t>
      </w:r>
      <w:r>
        <w:t>Package (TIP</w:t>
      </w:r>
      <w:r w:rsidR="003E57B1">
        <w:t>P</w:t>
      </w:r>
      <w:r>
        <w:t>)</w:t>
      </w:r>
    </w:p>
    <w:p w:rsidR="003F668D" w:rsidRDefault="00317E19" w:rsidP="003F668D">
      <w:pPr>
        <w:pStyle w:val="Subtitle"/>
      </w:pPr>
      <w:r>
        <w:t>V</w:t>
      </w:r>
      <w:del w:id="0" w:author="Chase Tingley" w:date="2011-08-19T17:30:00Z">
        <w:r w:rsidDel="00F35E00">
          <w:delText>1.</w:delText>
        </w:r>
        <w:r w:rsidR="00C10628" w:rsidDel="00F35E00">
          <w:delText>2</w:delText>
        </w:r>
        <w:r w:rsidR="006D40C3" w:rsidDel="00F35E00">
          <w:delText>.0</w:delText>
        </w:r>
      </w:del>
      <w:ins w:id="1" w:author="Chase Tingley" w:date="2011-08-19T17:30:00Z">
        <w:r w:rsidR="00F35E00">
          <w:t>1.3.0</w:t>
        </w:r>
      </w:ins>
      <w:r>
        <w:t xml:space="preserve"> Draft </w:t>
      </w:r>
      <w:bookmarkStart w:id="2" w:name="_GoBack"/>
      <w:bookmarkEnd w:id="2"/>
      <w:r w:rsidR="004469D5">
        <w:t>3</w:t>
      </w:r>
    </w:p>
    <w:p w:rsidR="003F668D" w:rsidDel="00876713" w:rsidRDefault="003F668D" w:rsidP="00357E34">
      <w:pPr>
        <w:pStyle w:val="Heading1"/>
        <w:rPr>
          <w:del w:id="3" w:author="Chase Tingley" w:date="2011-08-16T15:26:00Z"/>
        </w:rPr>
      </w:pPr>
    </w:p>
    <w:p w:rsidR="00F35E00" w:rsidRDefault="00055274">
      <w:pPr>
        <w:pStyle w:val="TOC1"/>
        <w:tabs>
          <w:tab w:val="right" w:leader="dot" w:pos="7190"/>
        </w:tabs>
        <w:rPr>
          <w:ins w:id="4" w:author="Chase Tingley" w:date="2011-08-19T17:30:00Z"/>
          <w:noProof/>
          <w:sz w:val="22"/>
          <w:szCs w:val="22"/>
        </w:rPr>
      </w:pPr>
      <w:r>
        <w:fldChar w:fldCharType="begin"/>
      </w:r>
      <w:r w:rsidR="003F668D">
        <w:instrText xml:space="preserve"> TOC \o "1-3" </w:instrText>
      </w:r>
      <w:r>
        <w:fldChar w:fldCharType="separate"/>
      </w:r>
      <w:ins w:id="5" w:author="Chase Tingley" w:date="2011-08-19T17:30:00Z">
        <w:r w:rsidR="00F35E00">
          <w:rPr>
            <w:noProof/>
          </w:rPr>
          <w:t>Document Version</w:t>
        </w:r>
        <w:r w:rsidR="00F35E00">
          <w:rPr>
            <w:noProof/>
          </w:rPr>
          <w:tab/>
        </w:r>
        <w:r>
          <w:rPr>
            <w:noProof/>
          </w:rPr>
          <w:fldChar w:fldCharType="begin"/>
        </w:r>
        <w:r w:rsidR="00F35E00">
          <w:rPr>
            <w:noProof/>
          </w:rPr>
          <w:instrText xml:space="preserve"> PAGEREF _Toc301538375 \h </w:instrText>
        </w:r>
      </w:ins>
      <w:r>
        <w:rPr>
          <w:noProof/>
        </w:rPr>
      </w:r>
      <w:r>
        <w:rPr>
          <w:noProof/>
        </w:rPr>
        <w:fldChar w:fldCharType="separate"/>
      </w:r>
      <w:ins w:id="6" w:author="Chase Tingley" w:date="2011-08-19T17:30:00Z">
        <w:r w:rsidR="00F35E00">
          <w:rPr>
            <w:noProof/>
          </w:rPr>
          <w:t>3</w:t>
        </w:r>
        <w:r>
          <w:rPr>
            <w:noProof/>
          </w:rPr>
          <w:fldChar w:fldCharType="end"/>
        </w:r>
      </w:ins>
    </w:p>
    <w:p w:rsidR="00F35E00" w:rsidRDefault="00F35E00">
      <w:pPr>
        <w:pStyle w:val="TOC1"/>
        <w:tabs>
          <w:tab w:val="right" w:leader="dot" w:pos="7190"/>
        </w:tabs>
        <w:rPr>
          <w:ins w:id="7" w:author="Chase Tingley" w:date="2011-08-19T17:30:00Z"/>
          <w:noProof/>
          <w:sz w:val="22"/>
          <w:szCs w:val="22"/>
        </w:rPr>
      </w:pPr>
      <w:ins w:id="8" w:author="Chase Tingley" w:date="2011-08-19T17:30:00Z">
        <w:r>
          <w:rPr>
            <w:noProof/>
          </w:rPr>
          <w:t>Introduction</w:t>
        </w:r>
        <w:r>
          <w:rPr>
            <w:noProof/>
          </w:rPr>
          <w:tab/>
        </w:r>
        <w:r w:rsidR="00055274">
          <w:rPr>
            <w:noProof/>
          </w:rPr>
          <w:fldChar w:fldCharType="begin"/>
        </w:r>
        <w:r>
          <w:rPr>
            <w:noProof/>
          </w:rPr>
          <w:instrText xml:space="preserve"> PAGEREF _Toc301538376 \h </w:instrText>
        </w:r>
      </w:ins>
      <w:r w:rsidR="00055274">
        <w:rPr>
          <w:noProof/>
        </w:rPr>
      </w:r>
      <w:r w:rsidR="00055274">
        <w:rPr>
          <w:noProof/>
        </w:rPr>
        <w:fldChar w:fldCharType="separate"/>
      </w:r>
      <w:ins w:id="9" w:author="Chase Tingley" w:date="2011-08-19T17:30:00Z">
        <w:r>
          <w:rPr>
            <w:noProof/>
          </w:rPr>
          <w:t>4</w:t>
        </w:r>
        <w:r w:rsidR="00055274">
          <w:rPr>
            <w:noProof/>
          </w:rPr>
          <w:fldChar w:fldCharType="end"/>
        </w:r>
      </w:ins>
    </w:p>
    <w:p w:rsidR="00F35E00" w:rsidRDefault="00F35E00">
      <w:pPr>
        <w:pStyle w:val="TOC2"/>
        <w:tabs>
          <w:tab w:val="right" w:leader="dot" w:pos="7190"/>
        </w:tabs>
        <w:rPr>
          <w:ins w:id="10" w:author="Chase Tingley" w:date="2011-08-19T17:30:00Z"/>
          <w:noProof/>
          <w:sz w:val="22"/>
          <w:szCs w:val="22"/>
        </w:rPr>
      </w:pPr>
      <w:ins w:id="11" w:author="Chase Tingley" w:date="2011-08-19T17:30:00Z">
        <w:r>
          <w:rPr>
            <w:noProof/>
          </w:rPr>
          <w:t>Why TIPP?</w:t>
        </w:r>
        <w:r>
          <w:rPr>
            <w:noProof/>
          </w:rPr>
          <w:tab/>
        </w:r>
        <w:r w:rsidR="00055274">
          <w:rPr>
            <w:noProof/>
          </w:rPr>
          <w:fldChar w:fldCharType="begin"/>
        </w:r>
        <w:r>
          <w:rPr>
            <w:noProof/>
          </w:rPr>
          <w:instrText xml:space="preserve"> PAGEREF _Toc301538377 \h </w:instrText>
        </w:r>
      </w:ins>
      <w:r w:rsidR="00055274">
        <w:rPr>
          <w:noProof/>
        </w:rPr>
      </w:r>
      <w:r w:rsidR="00055274">
        <w:rPr>
          <w:noProof/>
        </w:rPr>
        <w:fldChar w:fldCharType="separate"/>
      </w:r>
      <w:ins w:id="12" w:author="Chase Tingley" w:date="2011-08-19T17:30:00Z">
        <w:r>
          <w:rPr>
            <w:noProof/>
          </w:rPr>
          <w:t>4</w:t>
        </w:r>
        <w:r w:rsidR="00055274">
          <w:rPr>
            <w:noProof/>
          </w:rPr>
          <w:fldChar w:fldCharType="end"/>
        </w:r>
      </w:ins>
    </w:p>
    <w:p w:rsidR="00F35E00" w:rsidRDefault="00F35E00">
      <w:pPr>
        <w:pStyle w:val="TOC2"/>
        <w:tabs>
          <w:tab w:val="right" w:leader="dot" w:pos="7190"/>
        </w:tabs>
        <w:rPr>
          <w:ins w:id="13" w:author="Chase Tingley" w:date="2011-08-19T17:30:00Z"/>
          <w:noProof/>
          <w:sz w:val="22"/>
          <w:szCs w:val="22"/>
        </w:rPr>
      </w:pPr>
      <w:ins w:id="14" w:author="Chase Tingley" w:date="2011-08-19T17:30:00Z">
        <w:r>
          <w:rPr>
            <w:noProof/>
          </w:rPr>
          <w:t>Relationship to Other Efforts</w:t>
        </w:r>
        <w:r>
          <w:rPr>
            <w:noProof/>
          </w:rPr>
          <w:tab/>
        </w:r>
        <w:r w:rsidR="00055274">
          <w:rPr>
            <w:noProof/>
          </w:rPr>
          <w:fldChar w:fldCharType="begin"/>
        </w:r>
        <w:r>
          <w:rPr>
            <w:noProof/>
          </w:rPr>
          <w:instrText xml:space="preserve"> PAGEREF _Toc301538378 \h </w:instrText>
        </w:r>
      </w:ins>
      <w:r w:rsidR="00055274">
        <w:rPr>
          <w:noProof/>
        </w:rPr>
      </w:r>
      <w:r w:rsidR="00055274">
        <w:rPr>
          <w:noProof/>
        </w:rPr>
        <w:fldChar w:fldCharType="separate"/>
      </w:r>
      <w:ins w:id="15" w:author="Chase Tingley" w:date="2011-08-19T17:30:00Z">
        <w:r>
          <w:rPr>
            <w:noProof/>
          </w:rPr>
          <w:t>4</w:t>
        </w:r>
        <w:r w:rsidR="00055274">
          <w:rPr>
            <w:noProof/>
          </w:rPr>
          <w:fldChar w:fldCharType="end"/>
        </w:r>
      </w:ins>
    </w:p>
    <w:p w:rsidR="00F35E00" w:rsidRDefault="00F35E00">
      <w:pPr>
        <w:pStyle w:val="TOC2"/>
        <w:tabs>
          <w:tab w:val="right" w:leader="dot" w:pos="7190"/>
        </w:tabs>
        <w:rPr>
          <w:ins w:id="16" w:author="Chase Tingley" w:date="2011-08-19T17:30:00Z"/>
          <w:noProof/>
          <w:sz w:val="22"/>
          <w:szCs w:val="22"/>
        </w:rPr>
      </w:pPr>
      <w:ins w:id="17" w:author="Chase Tingley" w:date="2011-08-19T17:30:00Z">
        <w:r>
          <w:rPr>
            <w:noProof/>
          </w:rPr>
          <w:t>Goals and Non-goals of TIP and TIPP</w:t>
        </w:r>
        <w:r>
          <w:rPr>
            <w:noProof/>
          </w:rPr>
          <w:tab/>
        </w:r>
        <w:r w:rsidR="00055274">
          <w:rPr>
            <w:noProof/>
          </w:rPr>
          <w:fldChar w:fldCharType="begin"/>
        </w:r>
        <w:r>
          <w:rPr>
            <w:noProof/>
          </w:rPr>
          <w:instrText xml:space="preserve"> PAGEREF _Toc301538379 \h </w:instrText>
        </w:r>
      </w:ins>
      <w:r w:rsidR="00055274">
        <w:rPr>
          <w:noProof/>
        </w:rPr>
      </w:r>
      <w:r w:rsidR="00055274">
        <w:rPr>
          <w:noProof/>
        </w:rPr>
        <w:fldChar w:fldCharType="separate"/>
      </w:r>
      <w:ins w:id="18" w:author="Chase Tingley" w:date="2011-08-19T17:30:00Z">
        <w:r>
          <w:rPr>
            <w:noProof/>
          </w:rPr>
          <w:t>5</w:t>
        </w:r>
        <w:r w:rsidR="00055274">
          <w:rPr>
            <w:noProof/>
          </w:rPr>
          <w:fldChar w:fldCharType="end"/>
        </w:r>
      </w:ins>
    </w:p>
    <w:p w:rsidR="00F35E00" w:rsidRDefault="00F35E00">
      <w:pPr>
        <w:pStyle w:val="TOC2"/>
        <w:tabs>
          <w:tab w:val="right" w:leader="dot" w:pos="7190"/>
        </w:tabs>
        <w:rPr>
          <w:ins w:id="19" w:author="Chase Tingley" w:date="2011-08-19T17:30:00Z"/>
          <w:noProof/>
          <w:sz w:val="22"/>
          <w:szCs w:val="22"/>
        </w:rPr>
      </w:pPr>
      <w:ins w:id="20" w:author="Chase Tingley" w:date="2011-08-19T17:30:00Z">
        <w:r>
          <w:rPr>
            <w:noProof/>
          </w:rPr>
          <w:t>Versioning of this Reference</w:t>
        </w:r>
        <w:r>
          <w:rPr>
            <w:noProof/>
          </w:rPr>
          <w:tab/>
        </w:r>
        <w:r w:rsidR="00055274">
          <w:rPr>
            <w:noProof/>
          </w:rPr>
          <w:fldChar w:fldCharType="begin"/>
        </w:r>
        <w:r>
          <w:rPr>
            <w:noProof/>
          </w:rPr>
          <w:instrText xml:space="preserve"> PAGEREF _Toc301538380 \h </w:instrText>
        </w:r>
      </w:ins>
      <w:r w:rsidR="00055274">
        <w:rPr>
          <w:noProof/>
        </w:rPr>
      </w:r>
      <w:r w:rsidR="00055274">
        <w:rPr>
          <w:noProof/>
        </w:rPr>
        <w:fldChar w:fldCharType="separate"/>
      </w:r>
      <w:ins w:id="21" w:author="Chase Tingley" w:date="2011-08-19T17:30:00Z">
        <w:r>
          <w:rPr>
            <w:noProof/>
          </w:rPr>
          <w:t>5</w:t>
        </w:r>
        <w:r w:rsidR="00055274">
          <w:rPr>
            <w:noProof/>
          </w:rPr>
          <w:fldChar w:fldCharType="end"/>
        </w:r>
      </w:ins>
    </w:p>
    <w:p w:rsidR="00F35E00" w:rsidRDefault="00F35E00">
      <w:pPr>
        <w:pStyle w:val="TOC1"/>
        <w:tabs>
          <w:tab w:val="right" w:leader="dot" w:pos="7190"/>
        </w:tabs>
        <w:rPr>
          <w:ins w:id="22" w:author="Chase Tingley" w:date="2011-08-19T17:30:00Z"/>
          <w:noProof/>
          <w:sz w:val="22"/>
          <w:szCs w:val="22"/>
        </w:rPr>
      </w:pPr>
      <w:ins w:id="23" w:author="Chase Tingley" w:date="2011-08-19T17:30:00Z">
        <w:r>
          <w:rPr>
            <w:noProof/>
          </w:rPr>
          <w:t>Glossary of Terms</w:t>
        </w:r>
        <w:r>
          <w:rPr>
            <w:noProof/>
          </w:rPr>
          <w:tab/>
        </w:r>
        <w:r w:rsidR="00055274">
          <w:rPr>
            <w:noProof/>
          </w:rPr>
          <w:fldChar w:fldCharType="begin"/>
        </w:r>
        <w:r>
          <w:rPr>
            <w:noProof/>
          </w:rPr>
          <w:instrText xml:space="preserve"> PAGEREF _Toc301538381 \h </w:instrText>
        </w:r>
      </w:ins>
      <w:r w:rsidR="00055274">
        <w:rPr>
          <w:noProof/>
        </w:rPr>
      </w:r>
      <w:r w:rsidR="00055274">
        <w:rPr>
          <w:noProof/>
        </w:rPr>
        <w:fldChar w:fldCharType="separate"/>
      </w:r>
      <w:ins w:id="24" w:author="Chase Tingley" w:date="2011-08-19T17:30:00Z">
        <w:r>
          <w:rPr>
            <w:noProof/>
          </w:rPr>
          <w:t>6</w:t>
        </w:r>
        <w:r w:rsidR="00055274">
          <w:rPr>
            <w:noProof/>
          </w:rPr>
          <w:fldChar w:fldCharType="end"/>
        </w:r>
      </w:ins>
    </w:p>
    <w:p w:rsidR="00F35E00" w:rsidRDefault="00F35E00">
      <w:pPr>
        <w:pStyle w:val="TOC1"/>
        <w:tabs>
          <w:tab w:val="right" w:leader="dot" w:pos="7190"/>
        </w:tabs>
        <w:rPr>
          <w:ins w:id="25" w:author="Chase Tingley" w:date="2011-08-19T17:30:00Z"/>
          <w:noProof/>
          <w:sz w:val="22"/>
          <w:szCs w:val="22"/>
        </w:rPr>
      </w:pPr>
      <w:ins w:id="26" w:author="Chase Tingley" w:date="2011-08-19T17:30:00Z">
        <w:r>
          <w:rPr>
            <w:noProof/>
          </w:rPr>
          <w:t>Basic Structure</w:t>
        </w:r>
        <w:r>
          <w:rPr>
            <w:noProof/>
          </w:rPr>
          <w:tab/>
        </w:r>
        <w:r w:rsidR="00055274">
          <w:rPr>
            <w:noProof/>
          </w:rPr>
          <w:fldChar w:fldCharType="begin"/>
        </w:r>
        <w:r>
          <w:rPr>
            <w:noProof/>
          </w:rPr>
          <w:instrText xml:space="preserve"> PAGEREF _Toc301538382 \h </w:instrText>
        </w:r>
      </w:ins>
      <w:r w:rsidR="00055274">
        <w:rPr>
          <w:noProof/>
        </w:rPr>
      </w:r>
      <w:r w:rsidR="00055274">
        <w:rPr>
          <w:noProof/>
        </w:rPr>
        <w:fldChar w:fldCharType="separate"/>
      </w:r>
      <w:ins w:id="27" w:author="Chase Tingley" w:date="2011-08-19T17:30:00Z">
        <w:r>
          <w:rPr>
            <w:noProof/>
          </w:rPr>
          <w:t>7</w:t>
        </w:r>
        <w:r w:rsidR="00055274">
          <w:rPr>
            <w:noProof/>
          </w:rPr>
          <w:fldChar w:fldCharType="end"/>
        </w:r>
      </w:ins>
    </w:p>
    <w:p w:rsidR="00F35E00" w:rsidRDefault="00F35E00">
      <w:pPr>
        <w:pStyle w:val="TOC2"/>
        <w:tabs>
          <w:tab w:val="right" w:leader="dot" w:pos="7190"/>
        </w:tabs>
        <w:rPr>
          <w:ins w:id="28" w:author="Chase Tingley" w:date="2011-08-19T17:30:00Z"/>
          <w:noProof/>
          <w:sz w:val="22"/>
          <w:szCs w:val="22"/>
        </w:rPr>
      </w:pPr>
      <w:ins w:id="29" w:author="Chase Tingley" w:date="2011-08-19T17:30:00Z">
        <w:r>
          <w:rPr>
            <w:noProof/>
          </w:rPr>
          <w:t>Package Description File (manifest.xml)</w:t>
        </w:r>
        <w:r>
          <w:rPr>
            <w:noProof/>
          </w:rPr>
          <w:tab/>
        </w:r>
        <w:r w:rsidR="00055274">
          <w:rPr>
            <w:noProof/>
          </w:rPr>
          <w:fldChar w:fldCharType="begin"/>
        </w:r>
        <w:r>
          <w:rPr>
            <w:noProof/>
          </w:rPr>
          <w:instrText xml:space="preserve"> PAGEREF _Toc301538383 \h </w:instrText>
        </w:r>
      </w:ins>
      <w:r w:rsidR="00055274">
        <w:rPr>
          <w:noProof/>
        </w:rPr>
      </w:r>
      <w:r w:rsidR="00055274">
        <w:rPr>
          <w:noProof/>
        </w:rPr>
        <w:fldChar w:fldCharType="separate"/>
      </w:r>
      <w:ins w:id="30" w:author="Chase Tingley" w:date="2011-08-19T17:30:00Z">
        <w:r>
          <w:rPr>
            <w:noProof/>
          </w:rPr>
          <w:t>7</w:t>
        </w:r>
        <w:r w:rsidR="00055274">
          <w:rPr>
            <w:noProof/>
          </w:rPr>
          <w:fldChar w:fldCharType="end"/>
        </w:r>
      </w:ins>
    </w:p>
    <w:p w:rsidR="00F35E00" w:rsidRDefault="00F35E00">
      <w:pPr>
        <w:pStyle w:val="TOC2"/>
        <w:tabs>
          <w:tab w:val="right" w:leader="dot" w:pos="7190"/>
        </w:tabs>
        <w:rPr>
          <w:ins w:id="31" w:author="Chase Tingley" w:date="2011-08-19T17:30:00Z"/>
          <w:noProof/>
          <w:sz w:val="22"/>
          <w:szCs w:val="22"/>
        </w:rPr>
      </w:pPr>
      <w:ins w:id="32" w:author="Chase Tingley" w:date="2011-08-19T17:30:00Z">
        <w:r>
          <w:rPr>
            <w:noProof/>
          </w:rPr>
          <w:t>Package Object Container (pobjects.zip/pobjects.zip.enc)</w:t>
        </w:r>
        <w:r>
          <w:rPr>
            <w:noProof/>
          </w:rPr>
          <w:tab/>
        </w:r>
        <w:r w:rsidR="00055274">
          <w:rPr>
            <w:noProof/>
          </w:rPr>
          <w:fldChar w:fldCharType="begin"/>
        </w:r>
        <w:r>
          <w:rPr>
            <w:noProof/>
          </w:rPr>
          <w:instrText xml:space="preserve"> PAGEREF _Toc301538384 \h </w:instrText>
        </w:r>
      </w:ins>
      <w:r w:rsidR="00055274">
        <w:rPr>
          <w:noProof/>
        </w:rPr>
      </w:r>
      <w:r w:rsidR="00055274">
        <w:rPr>
          <w:noProof/>
        </w:rPr>
        <w:fldChar w:fldCharType="separate"/>
      </w:r>
      <w:ins w:id="33" w:author="Chase Tingley" w:date="2011-08-19T17:30:00Z">
        <w:r>
          <w:rPr>
            <w:noProof/>
          </w:rPr>
          <w:t>7</w:t>
        </w:r>
        <w:r w:rsidR="00055274">
          <w:rPr>
            <w:noProof/>
          </w:rPr>
          <w:fldChar w:fldCharType="end"/>
        </w:r>
      </w:ins>
    </w:p>
    <w:p w:rsidR="00F35E00" w:rsidRDefault="00F35E00">
      <w:pPr>
        <w:pStyle w:val="TOC3"/>
        <w:tabs>
          <w:tab w:val="right" w:leader="dot" w:pos="7190"/>
        </w:tabs>
        <w:rPr>
          <w:ins w:id="34" w:author="Chase Tingley" w:date="2011-08-19T17:30:00Z"/>
          <w:noProof/>
          <w:sz w:val="22"/>
          <w:szCs w:val="22"/>
        </w:rPr>
      </w:pPr>
      <w:ins w:id="35" w:author="Chase Tingley" w:date="2011-08-19T17:30:00Z">
        <w:r>
          <w:rPr>
            <w:noProof/>
          </w:rPr>
          <w:t>Package Object Sections</w:t>
        </w:r>
        <w:r>
          <w:rPr>
            <w:noProof/>
          </w:rPr>
          <w:tab/>
        </w:r>
        <w:r w:rsidR="00055274">
          <w:rPr>
            <w:noProof/>
          </w:rPr>
          <w:fldChar w:fldCharType="begin"/>
        </w:r>
        <w:r>
          <w:rPr>
            <w:noProof/>
          </w:rPr>
          <w:instrText xml:space="preserve"> PAGEREF _Toc301538385 \h </w:instrText>
        </w:r>
      </w:ins>
      <w:r w:rsidR="00055274">
        <w:rPr>
          <w:noProof/>
        </w:rPr>
      </w:r>
      <w:r w:rsidR="00055274">
        <w:rPr>
          <w:noProof/>
        </w:rPr>
        <w:fldChar w:fldCharType="separate"/>
      </w:r>
      <w:ins w:id="36" w:author="Chase Tingley" w:date="2011-08-19T17:30:00Z">
        <w:r>
          <w:rPr>
            <w:noProof/>
          </w:rPr>
          <w:t>7</w:t>
        </w:r>
        <w:r w:rsidR="00055274">
          <w:rPr>
            <w:noProof/>
          </w:rPr>
          <w:fldChar w:fldCharType="end"/>
        </w:r>
      </w:ins>
    </w:p>
    <w:p w:rsidR="00F35E00" w:rsidRDefault="00F35E00">
      <w:pPr>
        <w:pStyle w:val="TOC3"/>
        <w:tabs>
          <w:tab w:val="right" w:leader="dot" w:pos="7190"/>
        </w:tabs>
        <w:rPr>
          <w:ins w:id="37" w:author="Chase Tingley" w:date="2011-08-19T17:30:00Z"/>
          <w:noProof/>
          <w:sz w:val="22"/>
          <w:szCs w:val="22"/>
        </w:rPr>
      </w:pPr>
      <w:ins w:id="38" w:author="Chase Tingley" w:date="2011-08-19T17:30:00Z">
        <w:r>
          <w:rPr>
            <w:noProof/>
          </w:rPr>
          <w:t>Ordering of Package Objects</w:t>
        </w:r>
        <w:r>
          <w:rPr>
            <w:noProof/>
          </w:rPr>
          <w:tab/>
        </w:r>
        <w:r w:rsidR="00055274">
          <w:rPr>
            <w:noProof/>
          </w:rPr>
          <w:fldChar w:fldCharType="begin"/>
        </w:r>
        <w:r>
          <w:rPr>
            <w:noProof/>
          </w:rPr>
          <w:instrText xml:space="preserve"> PAGEREF _Toc301538386 \h </w:instrText>
        </w:r>
      </w:ins>
      <w:r w:rsidR="00055274">
        <w:rPr>
          <w:noProof/>
        </w:rPr>
      </w:r>
      <w:r w:rsidR="00055274">
        <w:rPr>
          <w:noProof/>
        </w:rPr>
        <w:fldChar w:fldCharType="separate"/>
      </w:r>
      <w:ins w:id="39" w:author="Chase Tingley" w:date="2011-08-19T17:30:00Z">
        <w:r>
          <w:rPr>
            <w:noProof/>
          </w:rPr>
          <w:t>9</w:t>
        </w:r>
        <w:r w:rsidR="00055274">
          <w:rPr>
            <w:noProof/>
          </w:rPr>
          <w:fldChar w:fldCharType="end"/>
        </w:r>
      </w:ins>
    </w:p>
    <w:p w:rsidR="00F35E00" w:rsidRDefault="00F35E00">
      <w:pPr>
        <w:pStyle w:val="TOC2"/>
        <w:tabs>
          <w:tab w:val="right" w:leader="dot" w:pos="7190"/>
        </w:tabs>
        <w:rPr>
          <w:ins w:id="40" w:author="Chase Tingley" w:date="2011-08-19T17:30:00Z"/>
          <w:noProof/>
          <w:sz w:val="22"/>
          <w:szCs w:val="22"/>
        </w:rPr>
      </w:pPr>
      <w:ins w:id="41" w:author="Chase Tingley" w:date="2011-08-19T17:30:00Z">
        <w:r>
          <w:rPr>
            <w:noProof/>
          </w:rPr>
          <w:t>Request and Response Packages</w:t>
        </w:r>
        <w:r>
          <w:rPr>
            <w:noProof/>
          </w:rPr>
          <w:tab/>
        </w:r>
        <w:r w:rsidR="00055274">
          <w:rPr>
            <w:noProof/>
          </w:rPr>
          <w:fldChar w:fldCharType="begin"/>
        </w:r>
        <w:r>
          <w:rPr>
            <w:noProof/>
          </w:rPr>
          <w:instrText xml:space="preserve"> PAGEREF _Toc301538387 \h </w:instrText>
        </w:r>
      </w:ins>
      <w:r w:rsidR="00055274">
        <w:rPr>
          <w:noProof/>
        </w:rPr>
      </w:r>
      <w:r w:rsidR="00055274">
        <w:rPr>
          <w:noProof/>
        </w:rPr>
        <w:fldChar w:fldCharType="separate"/>
      </w:r>
      <w:ins w:id="42" w:author="Chase Tingley" w:date="2011-08-19T17:30:00Z">
        <w:r>
          <w:rPr>
            <w:noProof/>
          </w:rPr>
          <w:t>10</w:t>
        </w:r>
        <w:r w:rsidR="00055274">
          <w:rPr>
            <w:noProof/>
          </w:rPr>
          <w:fldChar w:fldCharType="end"/>
        </w:r>
      </w:ins>
    </w:p>
    <w:p w:rsidR="00F35E00" w:rsidRDefault="00F35E00">
      <w:pPr>
        <w:pStyle w:val="TOC2"/>
        <w:tabs>
          <w:tab w:val="right" w:leader="dot" w:pos="7190"/>
        </w:tabs>
        <w:rPr>
          <w:ins w:id="43" w:author="Chase Tingley" w:date="2011-08-19T17:30:00Z"/>
          <w:noProof/>
          <w:sz w:val="22"/>
          <w:szCs w:val="22"/>
        </w:rPr>
      </w:pPr>
      <w:ins w:id="44" w:author="Chase Tingley" w:date="2011-08-19T17:30:00Z">
        <w:r>
          <w:rPr>
            <w:noProof/>
          </w:rPr>
          <w:t>Transitivity</w:t>
        </w:r>
        <w:r>
          <w:rPr>
            <w:noProof/>
          </w:rPr>
          <w:tab/>
        </w:r>
        <w:r w:rsidR="00055274">
          <w:rPr>
            <w:noProof/>
          </w:rPr>
          <w:fldChar w:fldCharType="begin"/>
        </w:r>
        <w:r>
          <w:rPr>
            <w:noProof/>
          </w:rPr>
          <w:instrText xml:space="preserve"> PAGEREF _Toc301538388 \h </w:instrText>
        </w:r>
      </w:ins>
      <w:r w:rsidR="00055274">
        <w:rPr>
          <w:noProof/>
        </w:rPr>
      </w:r>
      <w:r w:rsidR="00055274">
        <w:rPr>
          <w:noProof/>
        </w:rPr>
        <w:fldChar w:fldCharType="separate"/>
      </w:r>
      <w:ins w:id="45" w:author="Chase Tingley" w:date="2011-08-19T17:30:00Z">
        <w:r>
          <w:rPr>
            <w:noProof/>
          </w:rPr>
          <w:t>10</w:t>
        </w:r>
        <w:r w:rsidR="00055274">
          <w:rPr>
            <w:noProof/>
          </w:rPr>
          <w:fldChar w:fldCharType="end"/>
        </w:r>
      </w:ins>
    </w:p>
    <w:p w:rsidR="00F35E00" w:rsidRDefault="00F35E00">
      <w:pPr>
        <w:pStyle w:val="TOC2"/>
        <w:tabs>
          <w:tab w:val="right" w:leader="dot" w:pos="7190"/>
        </w:tabs>
        <w:rPr>
          <w:ins w:id="46" w:author="Chase Tingley" w:date="2011-08-19T17:30:00Z"/>
          <w:noProof/>
          <w:sz w:val="22"/>
          <w:szCs w:val="22"/>
        </w:rPr>
      </w:pPr>
      <w:ins w:id="47" w:author="Chase Tingley" w:date="2011-08-19T17:30:00Z">
        <w:r>
          <w:rPr>
            <w:noProof/>
          </w:rPr>
          <w:t>Security</w:t>
        </w:r>
        <w:r>
          <w:rPr>
            <w:noProof/>
          </w:rPr>
          <w:tab/>
        </w:r>
        <w:r w:rsidR="00055274">
          <w:rPr>
            <w:noProof/>
          </w:rPr>
          <w:fldChar w:fldCharType="begin"/>
        </w:r>
        <w:r>
          <w:rPr>
            <w:noProof/>
          </w:rPr>
          <w:instrText xml:space="preserve"> PAGEREF _Toc301538389 \h </w:instrText>
        </w:r>
      </w:ins>
      <w:r w:rsidR="00055274">
        <w:rPr>
          <w:noProof/>
        </w:rPr>
      </w:r>
      <w:r w:rsidR="00055274">
        <w:rPr>
          <w:noProof/>
        </w:rPr>
        <w:fldChar w:fldCharType="separate"/>
      </w:r>
      <w:ins w:id="48" w:author="Chase Tingley" w:date="2011-08-19T17:30:00Z">
        <w:r>
          <w:rPr>
            <w:noProof/>
          </w:rPr>
          <w:t>10</w:t>
        </w:r>
        <w:r w:rsidR="00055274">
          <w:rPr>
            <w:noProof/>
          </w:rPr>
          <w:fldChar w:fldCharType="end"/>
        </w:r>
      </w:ins>
    </w:p>
    <w:p w:rsidR="00F35E00" w:rsidRDefault="00F35E00">
      <w:pPr>
        <w:pStyle w:val="TOC1"/>
        <w:tabs>
          <w:tab w:val="right" w:leader="dot" w:pos="7190"/>
        </w:tabs>
        <w:rPr>
          <w:ins w:id="49" w:author="Chase Tingley" w:date="2011-08-19T17:30:00Z"/>
          <w:noProof/>
          <w:sz w:val="22"/>
          <w:szCs w:val="22"/>
        </w:rPr>
      </w:pPr>
      <w:ins w:id="50" w:author="Chase Tingley" w:date="2011-08-19T17:30:00Z">
        <w:r>
          <w:rPr>
            <w:noProof/>
          </w:rPr>
          <w:t>Processing Expectations</w:t>
        </w:r>
        <w:r>
          <w:rPr>
            <w:noProof/>
          </w:rPr>
          <w:tab/>
        </w:r>
        <w:r w:rsidR="00055274">
          <w:rPr>
            <w:noProof/>
          </w:rPr>
          <w:fldChar w:fldCharType="begin"/>
        </w:r>
        <w:r>
          <w:rPr>
            <w:noProof/>
          </w:rPr>
          <w:instrText xml:space="preserve"> PAGEREF _Toc301538390 \h </w:instrText>
        </w:r>
      </w:ins>
      <w:r w:rsidR="00055274">
        <w:rPr>
          <w:noProof/>
        </w:rPr>
      </w:r>
      <w:r w:rsidR="00055274">
        <w:rPr>
          <w:noProof/>
        </w:rPr>
        <w:fldChar w:fldCharType="separate"/>
      </w:r>
      <w:ins w:id="51" w:author="Chase Tingley" w:date="2011-08-19T17:30:00Z">
        <w:r>
          <w:rPr>
            <w:noProof/>
          </w:rPr>
          <w:t>10</w:t>
        </w:r>
        <w:r w:rsidR="00055274">
          <w:rPr>
            <w:noProof/>
          </w:rPr>
          <w:fldChar w:fldCharType="end"/>
        </w:r>
      </w:ins>
    </w:p>
    <w:p w:rsidR="00F35E00" w:rsidRDefault="00F35E00">
      <w:pPr>
        <w:pStyle w:val="TOC2"/>
        <w:tabs>
          <w:tab w:val="right" w:leader="dot" w:pos="7190"/>
        </w:tabs>
        <w:rPr>
          <w:ins w:id="52" w:author="Chase Tingley" w:date="2011-08-19T17:30:00Z"/>
          <w:noProof/>
          <w:sz w:val="22"/>
          <w:szCs w:val="22"/>
        </w:rPr>
      </w:pPr>
      <w:ins w:id="53" w:author="Chase Tingley" w:date="2011-08-19T17:30:00Z">
        <w:r>
          <w:rPr>
            <w:noProof/>
          </w:rPr>
          <w:t>TIP Lifecycle</w:t>
        </w:r>
        <w:r>
          <w:rPr>
            <w:noProof/>
          </w:rPr>
          <w:tab/>
        </w:r>
        <w:r w:rsidR="00055274">
          <w:rPr>
            <w:noProof/>
          </w:rPr>
          <w:fldChar w:fldCharType="begin"/>
        </w:r>
        <w:r>
          <w:rPr>
            <w:noProof/>
          </w:rPr>
          <w:instrText xml:space="preserve"> PAGEREF _Toc301538391 \h </w:instrText>
        </w:r>
      </w:ins>
      <w:r w:rsidR="00055274">
        <w:rPr>
          <w:noProof/>
        </w:rPr>
      </w:r>
      <w:r w:rsidR="00055274">
        <w:rPr>
          <w:noProof/>
        </w:rPr>
        <w:fldChar w:fldCharType="separate"/>
      </w:r>
      <w:ins w:id="54" w:author="Chase Tingley" w:date="2011-08-19T17:30:00Z">
        <w:r>
          <w:rPr>
            <w:noProof/>
          </w:rPr>
          <w:t>10</w:t>
        </w:r>
        <w:r w:rsidR="00055274">
          <w:rPr>
            <w:noProof/>
          </w:rPr>
          <w:fldChar w:fldCharType="end"/>
        </w:r>
      </w:ins>
    </w:p>
    <w:p w:rsidR="00F35E00" w:rsidRDefault="00F35E00">
      <w:pPr>
        <w:pStyle w:val="TOC3"/>
        <w:tabs>
          <w:tab w:val="right" w:leader="dot" w:pos="7190"/>
        </w:tabs>
        <w:rPr>
          <w:ins w:id="55" w:author="Chase Tingley" w:date="2011-08-19T17:30:00Z"/>
          <w:noProof/>
          <w:sz w:val="22"/>
          <w:szCs w:val="22"/>
        </w:rPr>
      </w:pPr>
      <w:ins w:id="56" w:author="Chase Tingley" w:date="2011-08-19T17:30:00Z">
        <w:r>
          <w:rPr>
            <w:noProof/>
          </w:rPr>
          <w:t>Translate Request Packages</w:t>
        </w:r>
        <w:r>
          <w:rPr>
            <w:noProof/>
          </w:rPr>
          <w:tab/>
        </w:r>
        <w:r w:rsidR="00055274">
          <w:rPr>
            <w:noProof/>
          </w:rPr>
          <w:fldChar w:fldCharType="begin"/>
        </w:r>
        <w:r>
          <w:rPr>
            <w:noProof/>
          </w:rPr>
          <w:instrText xml:space="preserve"> PAGEREF _Toc301538392 \h </w:instrText>
        </w:r>
      </w:ins>
      <w:r w:rsidR="00055274">
        <w:rPr>
          <w:noProof/>
        </w:rPr>
      </w:r>
      <w:r w:rsidR="00055274">
        <w:rPr>
          <w:noProof/>
        </w:rPr>
        <w:fldChar w:fldCharType="separate"/>
      </w:r>
      <w:ins w:id="57" w:author="Chase Tingley" w:date="2011-08-19T17:30:00Z">
        <w:r>
          <w:rPr>
            <w:noProof/>
          </w:rPr>
          <w:t>11</w:t>
        </w:r>
        <w:r w:rsidR="00055274">
          <w:rPr>
            <w:noProof/>
          </w:rPr>
          <w:fldChar w:fldCharType="end"/>
        </w:r>
      </w:ins>
    </w:p>
    <w:p w:rsidR="00F35E00" w:rsidRDefault="00F35E00">
      <w:pPr>
        <w:pStyle w:val="TOC3"/>
        <w:tabs>
          <w:tab w:val="right" w:leader="dot" w:pos="7190"/>
        </w:tabs>
        <w:rPr>
          <w:ins w:id="58" w:author="Chase Tingley" w:date="2011-08-19T17:30:00Z"/>
          <w:noProof/>
          <w:sz w:val="22"/>
          <w:szCs w:val="22"/>
        </w:rPr>
      </w:pPr>
      <w:ins w:id="59" w:author="Chase Tingley" w:date="2011-08-19T17:30:00Z">
        <w:r>
          <w:rPr>
            <w:noProof/>
          </w:rPr>
          <w:t>Review Request Packages</w:t>
        </w:r>
        <w:r>
          <w:rPr>
            <w:noProof/>
          </w:rPr>
          <w:tab/>
        </w:r>
        <w:r w:rsidR="00055274">
          <w:rPr>
            <w:noProof/>
          </w:rPr>
          <w:fldChar w:fldCharType="begin"/>
        </w:r>
        <w:r>
          <w:rPr>
            <w:noProof/>
          </w:rPr>
          <w:instrText xml:space="preserve"> PAGEREF _Toc301538393 \h </w:instrText>
        </w:r>
      </w:ins>
      <w:r w:rsidR="00055274">
        <w:rPr>
          <w:noProof/>
        </w:rPr>
      </w:r>
      <w:r w:rsidR="00055274">
        <w:rPr>
          <w:noProof/>
        </w:rPr>
        <w:fldChar w:fldCharType="separate"/>
      </w:r>
      <w:ins w:id="60" w:author="Chase Tingley" w:date="2011-08-19T17:30:00Z">
        <w:r>
          <w:rPr>
            <w:noProof/>
          </w:rPr>
          <w:t>12</w:t>
        </w:r>
        <w:r w:rsidR="00055274">
          <w:rPr>
            <w:noProof/>
          </w:rPr>
          <w:fldChar w:fldCharType="end"/>
        </w:r>
      </w:ins>
    </w:p>
    <w:p w:rsidR="00F35E00" w:rsidRDefault="00F35E00">
      <w:pPr>
        <w:pStyle w:val="TOC3"/>
        <w:tabs>
          <w:tab w:val="right" w:leader="dot" w:pos="7190"/>
        </w:tabs>
        <w:rPr>
          <w:ins w:id="61" w:author="Chase Tingley" w:date="2011-08-19T17:30:00Z"/>
          <w:noProof/>
          <w:sz w:val="22"/>
          <w:szCs w:val="22"/>
        </w:rPr>
      </w:pPr>
      <w:ins w:id="62" w:author="Chase Tingley" w:date="2011-08-19T17:30:00Z">
        <w:r>
          <w:rPr>
            <w:noProof/>
          </w:rPr>
          <w:t>QA Request Packages</w:t>
        </w:r>
        <w:r>
          <w:rPr>
            <w:noProof/>
          </w:rPr>
          <w:tab/>
        </w:r>
        <w:r w:rsidR="00055274">
          <w:rPr>
            <w:noProof/>
          </w:rPr>
          <w:fldChar w:fldCharType="begin"/>
        </w:r>
        <w:r>
          <w:rPr>
            <w:noProof/>
          </w:rPr>
          <w:instrText xml:space="preserve"> PAGEREF _Toc301538394 \h </w:instrText>
        </w:r>
      </w:ins>
      <w:r w:rsidR="00055274">
        <w:rPr>
          <w:noProof/>
        </w:rPr>
      </w:r>
      <w:r w:rsidR="00055274">
        <w:rPr>
          <w:noProof/>
        </w:rPr>
        <w:fldChar w:fldCharType="separate"/>
      </w:r>
      <w:ins w:id="63" w:author="Chase Tingley" w:date="2011-08-19T17:30:00Z">
        <w:r>
          <w:rPr>
            <w:noProof/>
          </w:rPr>
          <w:t>12</w:t>
        </w:r>
        <w:r w:rsidR="00055274">
          <w:rPr>
            <w:noProof/>
          </w:rPr>
          <w:fldChar w:fldCharType="end"/>
        </w:r>
      </w:ins>
    </w:p>
    <w:p w:rsidR="00F35E00" w:rsidRDefault="00F35E00">
      <w:pPr>
        <w:pStyle w:val="TOC3"/>
        <w:tabs>
          <w:tab w:val="right" w:leader="dot" w:pos="7190"/>
        </w:tabs>
        <w:rPr>
          <w:ins w:id="64" w:author="Chase Tingley" w:date="2011-08-19T17:30:00Z"/>
          <w:noProof/>
          <w:sz w:val="22"/>
          <w:szCs w:val="22"/>
        </w:rPr>
      </w:pPr>
      <w:ins w:id="65" w:author="Chase Tingley" w:date="2011-08-19T17:30:00Z">
        <w:r>
          <w:rPr>
            <w:noProof/>
          </w:rPr>
          <w:t>Quote Request Packages</w:t>
        </w:r>
        <w:r>
          <w:rPr>
            <w:noProof/>
          </w:rPr>
          <w:tab/>
        </w:r>
        <w:r w:rsidR="00055274">
          <w:rPr>
            <w:noProof/>
          </w:rPr>
          <w:fldChar w:fldCharType="begin"/>
        </w:r>
        <w:r>
          <w:rPr>
            <w:noProof/>
          </w:rPr>
          <w:instrText xml:space="preserve"> PAGEREF _Toc301538395 \h </w:instrText>
        </w:r>
      </w:ins>
      <w:r w:rsidR="00055274">
        <w:rPr>
          <w:noProof/>
        </w:rPr>
      </w:r>
      <w:r w:rsidR="00055274">
        <w:rPr>
          <w:noProof/>
        </w:rPr>
        <w:fldChar w:fldCharType="separate"/>
      </w:r>
      <w:ins w:id="66" w:author="Chase Tingley" w:date="2011-08-19T17:30:00Z">
        <w:r>
          <w:rPr>
            <w:noProof/>
          </w:rPr>
          <w:t>12</w:t>
        </w:r>
        <w:r w:rsidR="00055274">
          <w:rPr>
            <w:noProof/>
          </w:rPr>
          <w:fldChar w:fldCharType="end"/>
        </w:r>
      </w:ins>
    </w:p>
    <w:p w:rsidR="00F35E00" w:rsidRDefault="00F35E00">
      <w:pPr>
        <w:pStyle w:val="TOC1"/>
        <w:tabs>
          <w:tab w:val="right" w:leader="dot" w:pos="7190"/>
        </w:tabs>
        <w:rPr>
          <w:ins w:id="67" w:author="Chase Tingley" w:date="2011-08-19T17:30:00Z"/>
          <w:noProof/>
          <w:sz w:val="22"/>
          <w:szCs w:val="22"/>
        </w:rPr>
      </w:pPr>
      <w:ins w:id="68" w:author="Chase Tingley" w:date="2011-08-19T17:30:00Z">
        <w:r>
          <w:rPr>
            <w:noProof/>
          </w:rPr>
          <w:t>Version specific Information and limitations</w:t>
        </w:r>
        <w:r>
          <w:rPr>
            <w:noProof/>
          </w:rPr>
          <w:tab/>
        </w:r>
        <w:r w:rsidR="00055274">
          <w:rPr>
            <w:noProof/>
          </w:rPr>
          <w:fldChar w:fldCharType="begin"/>
        </w:r>
        <w:r>
          <w:rPr>
            <w:noProof/>
          </w:rPr>
          <w:instrText xml:space="preserve"> PAGEREF _Toc301538396 \h </w:instrText>
        </w:r>
      </w:ins>
      <w:r w:rsidR="00055274">
        <w:rPr>
          <w:noProof/>
        </w:rPr>
      </w:r>
      <w:r w:rsidR="00055274">
        <w:rPr>
          <w:noProof/>
        </w:rPr>
        <w:fldChar w:fldCharType="separate"/>
      </w:r>
      <w:ins w:id="69" w:author="Chase Tingley" w:date="2011-08-19T17:30:00Z">
        <w:r>
          <w:rPr>
            <w:noProof/>
          </w:rPr>
          <w:t>12</w:t>
        </w:r>
        <w:r w:rsidR="00055274">
          <w:rPr>
            <w:noProof/>
          </w:rPr>
          <w:fldChar w:fldCharType="end"/>
        </w:r>
      </w:ins>
    </w:p>
    <w:p w:rsidR="00F35E00" w:rsidRDefault="00F35E00">
      <w:pPr>
        <w:pStyle w:val="TOC2"/>
        <w:tabs>
          <w:tab w:val="right" w:leader="dot" w:pos="7190"/>
        </w:tabs>
        <w:rPr>
          <w:ins w:id="70" w:author="Chase Tingley" w:date="2011-08-19T17:30:00Z"/>
          <w:noProof/>
          <w:sz w:val="22"/>
          <w:szCs w:val="22"/>
        </w:rPr>
      </w:pPr>
      <w:ins w:id="71" w:author="Chase Tingley" w:date="2011-08-19T17:30:00Z">
        <w:r>
          <w:rPr>
            <w:noProof/>
          </w:rPr>
          <w:t>Version 1.3.0</w:t>
        </w:r>
        <w:r>
          <w:rPr>
            <w:noProof/>
          </w:rPr>
          <w:tab/>
        </w:r>
        <w:r w:rsidR="00055274">
          <w:rPr>
            <w:noProof/>
          </w:rPr>
          <w:fldChar w:fldCharType="begin"/>
        </w:r>
        <w:r>
          <w:rPr>
            <w:noProof/>
          </w:rPr>
          <w:instrText xml:space="preserve"> PAGEREF _Toc301538397 \h </w:instrText>
        </w:r>
      </w:ins>
      <w:r w:rsidR="00055274">
        <w:rPr>
          <w:noProof/>
        </w:rPr>
      </w:r>
      <w:r w:rsidR="00055274">
        <w:rPr>
          <w:noProof/>
        </w:rPr>
        <w:fldChar w:fldCharType="separate"/>
      </w:r>
      <w:ins w:id="72" w:author="Chase Tingley" w:date="2011-08-19T17:30:00Z">
        <w:r>
          <w:rPr>
            <w:noProof/>
          </w:rPr>
          <w:t>12</w:t>
        </w:r>
        <w:r w:rsidR="00055274">
          <w:rPr>
            <w:noProof/>
          </w:rPr>
          <w:fldChar w:fldCharType="end"/>
        </w:r>
      </w:ins>
    </w:p>
    <w:p w:rsidR="00F35E00" w:rsidRDefault="00F35E00">
      <w:pPr>
        <w:pStyle w:val="TOC1"/>
        <w:tabs>
          <w:tab w:val="right" w:leader="dot" w:pos="7190"/>
        </w:tabs>
        <w:rPr>
          <w:ins w:id="73" w:author="Chase Tingley" w:date="2011-08-19T17:30:00Z"/>
          <w:noProof/>
          <w:sz w:val="22"/>
          <w:szCs w:val="22"/>
        </w:rPr>
      </w:pPr>
      <w:ins w:id="74" w:author="Chase Tingley" w:date="2011-08-19T17:30:00Z">
        <w:r>
          <w:rPr>
            <w:noProof/>
          </w:rPr>
          <w:t>Reference Guide</w:t>
        </w:r>
        <w:r>
          <w:rPr>
            <w:noProof/>
          </w:rPr>
          <w:tab/>
        </w:r>
        <w:r w:rsidR="00055274">
          <w:rPr>
            <w:noProof/>
          </w:rPr>
          <w:fldChar w:fldCharType="begin"/>
        </w:r>
        <w:r>
          <w:rPr>
            <w:noProof/>
          </w:rPr>
          <w:instrText xml:space="preserve"> PAGEREF _Toc301538398 \h </w:instrText>
        </w:r>
      </w:ins>
      <w:r w:rsidR="00055274">
        <w:rPr>
          <w:noProof/>
        </w:rPr>
      </w:r>
      <w:r w:rsidR="00055274">
        <w:rPr>
          <w:noProof/>
        </w:rPr>
        <w:fldChar w:fldCharType="separate"/>
      </w:r>
      <w:ins w:id="75" w:author="Chase Tingley" w:date="2011-08-19T17:30:00Z">
        <w:r>
          <w:rPr>
            <w:noProof/>
          </w:rPr>
          <w:t>13</w:t>
        </w:r>
        <w:r w:rsidR="00055274">
          <w:rPr>
            <w:noProof/>
          </w:rPr>
          <w:fldChar w:fldCharType="end"/>
        </w:r>
      </w:ins>
    </w:p>
    <w:p w:rsidR="00F35E00" w:rsidRDefault="00F35E00">
      <w:pPr>
        <w:pStyle w:val="TOC2"/>
        <w:tabs>
          <w:tab w:val="right" w:leader="dot" w:pos="7190"/>
        </w:tabs>
        <w:rPr>
          <w:ins w:id="76" w:author="Chase Tingley" w:date="2011-08-19T17:30:00Z"/>
          <w:noProof/>
          <w:sz w:val="22"/>
          <w:szCs w:val="22"/>
        </w:rPr>
      </w:pPr>
      <w:ins w:id="77" w:author="Chase Tingley" w:date="2011-08-19T17:30:00Z">
        <w:r>
          <w:rPr>
            <w:noProof/>
          </w:rPr>
          <w:t>Naming convention for files</w:t>
        </w:r>
        <w:r>
          <w:rPr>
            <w:noProof/>
          </w:rPr>
          <w:tab/>
        </w:r>
        <w:r w:rsidR="00055274">
          <w:rPr>
            <w:noProof/>
          </w:rPr>
          <w:fldChar w:fldCharType="begin"/>
        </w:r>
        <w:r>
          <w:rPr>
            <w:noProof/>
          </w:rPr>
          <w:instrText xml:space="preserve"> PAGEREF _Toc301538399 \h </w:instrText>
        </w:r>
      </w:ins>
      <w:r w:rsidR="00055274">
        <w:rPr>
          <w:noProof/>
        </w:rPr>
      </w:r>
      <w:r w:rsidR="00055274">
        <w:rPr>
          <w:noProof/>
        </w:rPr>
        <w:fldChar w:fldCharType="separate"/>
      </w:r>
      <w:ins w:id="78" w:author="Chase Tingley" w:date="2011-08-19T17:30:00Z">
        <w:r>
          <w:rPr>
            <w:noProof/>
          </w:rPr>
          <w:t>13</w:t>
        </w:r>
        <w:r w:rsidR="00055274">
          <w:rPr>
            <w:noProof/>
          </w:rPr>
          <w:fldChar w:fldCharType="end"/>
        </w:r>
      </w:ins>
    </w:p>
    <w:p w:rsidR="00F35E00" w:rsidRDefault="00F35E00">
      <w:pPr>
        <w:pStyle w:val="TOC3"/>
        <w:tabs>
          <w:tab w:val="right" w:leader="dot" w:pos="7190"/>
        </w:tabs>
        <w:rPr>
          <w:ins w:id="79" w:author="Chase Tingley" w:date="2011-08-19T17:30:00Z"/>
          <w:noProof/>
          <w:sz w:val="22"/>
          <w:szCs w:val="22"/>
        </w:rPr>
      </w:pPr>
      <w:ins w:id="80" w:author="Chase Tingley" w:date="2011-08-19T17:30:00Z">
        <w:r>
          <w:rPr>
            <w:noProof/>
          </w:rPr>
          <w:t>Naming Restrictions</w:t>
        </w:r>
        <w:r>
          <w:rPr>
            <w:noProof/>
          </w:rPr>
          <w:tab/>
        </w:r>
        <w:r w:rsidR="00055274">
          <w:rPr>
            <w:noProof/>
          </w:rPr>
          <w:fldChar w:fldCharType="begin"/>
        </w:r>
        <w:r>
          <w:rPr>
            <w:noProof/>
          </w:rPr>
          <w:instrText xml:space="preserve"> PAGEREF _Toc301538400 \h </w:instrText>
        </w:r>
      </w:ins>
      <w:r w:rsidR="00055274">
        <w:rPr>
          <w:noProof/>
        </w:rPr>
      </w:r>
      <w:r w:rsidR="00055274">
        <w:rPr>
          <w:noProof/>
        </w:rPr>
        <w:fldChar w:fldCharType="separate"/>
      </w:r>
      <w:ins w:id="81" w:author="Chase Tingley" w:date="2011-08-19T17:30:00Z">
        <w:r>
          <w:rPr>
            <w:noProof/>
          </w:rPr>
          <w:t>13</w:t>
        </w:r>
        <w:r w:rsidR="00055274">
          <w:rPr>
            <w:noProof/>
          </w:rPr>
          <w:fldChar w:fldCharType="end"/>
        </w:r>
      </w:ins>
    </w:p>
    <w:p w:rsidR="00F35E00" w:rsidRDefault="00F35E00">
      <w:pPr>
        <w:pStyle w:val="TOC2"/>
        <w:tabs>
          <w:tab w:val="right" w:leader="dot" w:pos="7190"/>
        </w:tabs>
        <w:rPr>
          <w:ins w:id="82" w:author="Chase Tingley" w:date="2011-08-19T17:30:00Z"/>
          <w:noProof/>
          <w:sz w:val="22"/>
          <w:szCs w:val="22"/>
        </w:rPr>
      </w:pPr>
      <w:ins w:id="83" w:author="Chase Tingley" w:date="2011-08-19T17:30:00Z">
        <w:r>
          <w:rPr>
            <w:noProof/>
          </w:rPr>
          <w:t>Tool Identifiers</w:t>
        </w:r>
        <w:r>
          <w:rPr>
            <w:noProof/>
          </w:rPr>
          <w:tab/>
        </w:r>
        <w:r w:rsidR="00055274">
          <w:rPr>
            <w:noProof/>
          </w:rPr>
          <w:fldChar w:fldCharType="begin"/>
        </w:r>
        <w:r>
          <w:rPr>
            <w:noProof/>
          </w:rPr>
          <w:instrText xml:space="preserve"> PAGEREF _Toc301538401 \h </w:instrText>
        </w:r>
      </w:ins>
      <w:r w:rsidR="00055274">
        <w:rPr>
          <w:noProof/>
        </w:rPr>
      </w:r>
      <w:r w:rsidR="00055274">
        <w:rPr>
          <w:noProof/>
        </w:rPr>
        <w:fldChar w:fldCharType="separate"/>
      </w:r>
      <w:ins w:id="84" w:author="Chase Tingley" w:date="2011-08-19T17:30:00Z">
        <w:r>
          <w:rPr>
            <w:noProof/>
          </w:rPr>
          <w:t>13</w:t>
        </w:r>
        <w:r w:rsidR="00055274">
          <w:rPr>
            <w:noProof/>
          </w:rPr>
          <w:fldChar w:fldCharType="end"/>
        </w:r>
      </w:ins>
    </w:p>
    <w:p w:rsidR="00F35E00" w:rsidRDefault="00F35E00">
      <w:pPr>
        <w:pStyle w:val="TOC2"/>
        <w:tabs>
          <w:tab w:val="right" w:leader="dot" w:pos="7190"/>
        </w:tabs>
        <w:rPr>
          <w:ins w:id="85" w:author="Chase Tingley" w:date="2011-08-19T17:30:00Z"/>
          <w:noProof/>
          <w:sz w:val="22"/>
          <w:szCs w:val="22"/>
        </w:rPr>
      </w:pPr>
      <w:ins w:id="86" w:author="Chase Tingley" w:date="2011-08-19T17:30:00Z">
        <w:r>
          <w:rPr>
            <w:noProof/>
          </w:rPr>
          <w:lastRenderedPageBreak/>
          <w:t>Communication Endpoint Identifiers</w:t>
        </w:r>
        <w:r>
          <w:rPr>
            <w:noProof/>
          </w:rPr>
          <w:tab/>
        </w:r>
        <w:r w:rsidR="00055274">
          <w:rPr>
            <w:noProof/>
          </w:rPr>
          <w:fldChar w:fldCharType="begin"/>
        </w:r>
        <w:r>
          <w:rPr>
            <w:noProof/>
          </w:rPr>
          <w:instrText xml:space="preserve"> PAGEREF _Toc301538402 \h </w:instrText>
        </w:r>
      </w:ins>
      <w:r w:rsidR="00055274">
        <w:rPr>
          <w:noProof/>
        </w:rPr>
      </w:r>
      <w:r w:rsidR="00055274">
        <w:rPr>
          <w:noProof/>
        </w:rPr>
        <w:fldChar w:fldCharType="separate"/>
      </w:r>
      <w:ins w:id="87" w:author="Chase Tingley" w:date="2011-08-19T17:30:00Z">
        <w:r>
          <w:rPr>
            <w:noProof/>
          </w:rPr>
          <w:t>14</w:t>
        </w:r>
        <w:r w:rsidR="00055274">
          <w:rPr>
            <w:noProof/>
          </w:rPr>
          <w:fldChar w:fldCharType="end"/>
        </w:r>
      </w:ins>
    </w:p>
    <w:p w:rsidR="00F35E00" w:rsidRDefault="00F35E00">
      <w:pPr>
        <w:pStyle w:val="TOC2"/>
        <w:tabs>
          <w:tab w:val="right" w:leader="dot" w:pos="7190"/>
        </w:tabs>
        <w:rPr>
          <w:ins w:id="88" w:author="Chase Tingley" w:date="2011-08-19T17:30:00Z"/>
          <w:noProof/>
          <w:sz w:val="22"/>
          <w:szCs w:val="22"/>
        </w:rPr>
      </w:pPr>
      <w:ins w:id="89" w:author="Chase Tingley" w:date="2011-08-19T17:30:00Z">
        <w:r>
          <w:rPr>
            <w:noProof/>
          </w:rPr>
          <w:t>Format of Date/Time Fields</w:t>
        </w:r>
        <w:r>
          <w:rPr>
            <w:noProof/>
          </w:rPr>
          <w:tab/>
        </w:r>
        <w:r w:rsidR="00055274">
          <w:rPr>
            <w:noProof/>
          </w:rPr>
          <w:fldChar w:fldCharType="begin"/>
        </w:r>
        <w:r>
          <w:rPr>
            <w:noProof/>
          </w:rPr>
          <w:instrText xml:space="preserve"> PAGEREF _Toc301538403 \h </w:instrText>
        </w:r>
      </w:ins>
      <w:r w:rsidR="00055274">
        <w:rPr>
          <w:noProof/>
        </w:rPr>
      </w:r>
      <w:r w:rsidR="00055274">
        <w:rPr>
          <w:noProof/>
        </w:rPr>
        <w:fldChar w:fldCharType="separate"/>
      </w:r>
      <w:ins w:id="90" w:author="Chase Tingley" w:date="2011-08-19T17:30:00Z">
        <w:r>
          <w:rPr>
            <w:noProof/>
          </w:rPr>
          <w:t>14</w:t>
        </w:r>
        <w:r w:rsidR="00055274">
          <w:rPr>
            <w:noProof/>
          </w:rPr>
          <w:fldChar w:fldCharType="end"/>
        </w:r>
      </w:ins>
    </w:p>
    <w:p w:rsidR="00F35E00" w:rsidRDefault="00F35E00">
      <w:pPr>
        <w:pStyle w:val="TOC2"/>
        <w:tabs>
          <w:tab w:val="right" w:leader="dot" w:pos="7190"/>
        </w:tabs>
        <w:rPr>
          <w:ins w:id="91" w:author="Chase Tingley" w:date="2011-08-19T17:30:00Z"/>
          <w:noProof/>
          <w:sz w:val="22"/>
          <w:szCs w:val="22"/>
        </w:rPr>
      </w:pPr>
      <w:ins w:id="92" w:author="Chase Tingley" w:date="2011-08-19T17:30:00Z">
        <w:r>
          <w:rPr>
            <w:noProof/>
          </w:rPr>
          <w:t>Format of Package Object Paths</w:t>
        </w:r>
        <w:r>
          <w:rPr>
            <w:noProof/>
          </w:rPr>
          <w:tab/>
        </w:r>
        <w:r w:rsidR="00055274">
          <w:rPr>
            <w:noProof/>
          </w:rPr>
          <w:fldChar w:fldCharType="begin"/>
        </w:r>
        <w:r>
          <w:rPr>
            <w:noProof/>
          </w:rPr>
          <w:instrText xml:space="preserve"> PAGEREF _Toc301538404 \h </w:instrText>
        </w:r>
      </w:ins>
      <w:r w:rsidR="00055274">
        <w:rPr>
          <w:noProof/>
        </w:rPr>
      </w:r>
      <w:r w:rsidR="00055274">
        <w:rPr>
          <w:noProof/>
        </w:rPr>
        <w:fldChar w:fldCharType="separate"/>
      </w:r>
      <w:ins w:id="93" w:author="Chase Tingley" w:date="2011-08-19T17:30:00Z">
        <w:r>
          <w:rPr>
            <w:noProof/>
          </w:rPr>
          <w:t>15</w:t>
        </w:r>
        <w:r w:rsidR="00055274">
          <w:rPr>
            <w:noProof/>
          </w:rPr>
          <w:fldChar w:fldCharType="end"/>
        </w:r>
      </w:ins>
    </w:p>
    <w:p w:rsidR="00F35E00" w:rsidRDefault="00F35E00">
      <w:pPr>
        <w:pStyle w:val="TOC1"/>
        <w:tabs>
          <w:tab w:val="right" w:leader="dot" w:pos="7190"/>
        </w:tabs>
        <w:rPr>
          <w:ins w:id="94" w:author="Chase Tingley" w:date="2011-08-19T17:30:00Z"/>
          <w:noProof/>
          <w:sz w:val="22"/>
          <w:szCs w:val="22"/>
        </w:rPr>
      </w:pPr>
      <w:ins w:id="95" w:author="Chase Tingley" w:date="2011-08-19T17:30:00Z">
        <w:r>
          <w:rPr>
            <w:noProof/>
          </w:rPr>
          <w:t>See also</w:t>
        </w:r>
        <w:r>
          <w:rPr>
            <w:noProof/>
          </w:rPr>
          <w:tab/>
        </w:r>
        <w:r w:rsidR="00055274">
          <w:rPr>
            <w:noProof/>
          </w:rPr>
          <w:fldChar w:fldCharType="begin"/>
        </w:r>
        <w:r>
          <w:rPr>
            <w:noProof/>
          </w:rPr>
          <w:instrText xml:space="preserve"> PAGEREF _Toc301538405 \h </w:instrText>
        </w:r>
      </w:ins>
      <w:r w:rsidR="00055274">
        <w:rPr>
          <w:noProof/>
        </w:rPr>
      </w:r>
      <w:r w:rsidR="00055274">
        <w:rPr>
          <w:noProof/>
        </w:rPr>
        <w:fldChar w:fldCharType="separate"/>
      </w:r>
      <w:ins w:id="96" w:author="Chase Tingley" w:date="2011-08-19T17:30:00Z">
        <w:r>
          <w:rPr>
            <w:noProof/>
          </w:rPr>
          <w:t>16</w:t>
        </w:r>
        <w:r w:rsidR="00055274">
          <w:rPr>
            <w:noProof/>
          </w:rPr>
          <w:fldChar w:fldCharType="end"/>
        </w:r>
      </w:ins>
    </w:p>
    <w:p w:rsidR="00F35E00" w:rsidRDefault="00F35E00">
      <w:pPr>
        <w:pStyle w:val="TOC2"/>
        <w:tabs>
          <w:tab w:val="right" w:leader="dot" w:pos="7190"/>
        </w:tabs>
        <w:rPr>
          <w:ins w:id="97" w:author="Chase Tingley" w:date="2011-08-19T17:30:00Z"/>
          <w:noProof/>
          <w:sz w:val="22"/>
          <w:szCs w:val="22"/>
        </w:rPr>
      </w:pPr>
      <w:ins w:id="98" w:author="Chase Tingley" w:date="2011-08-19T17:30:00Z">
        <w:r>
          <w:rPr>
            <w:noProof/>
          </w:rPr>
          <w:t>Standards</w:t>
        </w:r>
        <w:r>
          <w:rPr>
            <w:noProof/>
          </w:rPr>
          <w:tab/>
        </w:r>
        <w:r w:rsidR="00055274">
          <w:rPr>
            <w:noProof/>
          </w:rPr>
          <w:fldChar w:fldCharType="begin"/>
        </w:r>
        <w:r>
          <w:rPr>
            <w:noProof/>
          </w:rPr>
          <w:instrText xml:space="preserve"> PAGEREF _Toc301538406 \h </w:instrText>
        </w:r>
      </w:ins>
      <w:r w:rsidR="00055274">
        <w:rPr>
          <w:noProof/>
        </w:rPr>
      </w:r>
      <w:r w:rsidR="00055274">
        <w:rPr>
          <w:noProof/>
        </w:rPr>
        <w:fldChar w:fldCharType="separate"/>
      </w:r>
      <w:ins w:id="99" w:author="Chase Tingley" w:date="2011-08-19T17:30:00Z">
        <w:r>
          <w:rPr>
            <w:noProof/>
          </w:rPr>
          <w:t>16</w:t>
        </w:r>
        <w:r w:rsidR="00055274">
          <w:rPr>
            <w:noProof/>
          </w:rPr>
          <w:fldChar w:fldCharType="end"/>
        </w:r>
      </w:ins>
    </w:p>
    <w:p w:rsidR="00F35E00" w:rsidRDefault="00F35E00">
      <w:pPr>
        <w:pStyle w:val="TOC1"/>
        <w:tabs>
          <w:tab w:val="right" w:leader="dot" w:pos="7190"/>
        </w:tabs>
        <w:rPr>
          <w:ins w:id="100" w:author="Chase Tingley" w:date="2011-08-19T17:30:00Z"/>
          <w:noProof/>
          <w:sz w:val="22"/>
          <w:szCs w:val="22"/>
        </w:rPr>
      </w:pPr>
      <w:ins w:id="101" w:author="Chase Tingley" w:date="2011-08-19T17:30:00Z">
        <w:r>
          <w:rPr>
            <w:noProof/>
          </w:rPr>
          <w:t>TEMP: Misc. Questions</w:t>
        </w:r>
        <w:r>
          <w:rPr>
            <w:noProof/>
          </w:rPr>
          <w:tab/>
        </w:r>
        <w:r w:rsidR="00055274">
          <w:rPr>
            <w:noProof/>
          </w:rPr>
          <w:fldChar w:fldCharType="begin"/>
        </w:r>
        <w:r>
          <w:rPr>
            <w:noProof/>
          </w:rPr>
          <w:instrText xml:space="preserve"> PAGEREF _Toc301538407 \h </w:instrText>
        </w:r>
      </w:ins>
      <w:r w:rsidR="00055274">
        <w:rPr>
          <w:noProof/>
        </w:rPr>
      </w:r>
      <w:r w:rsidR="00055274">
        <w:rPr>
          <w:noProof/>
        </w:rPr>
        <w:fldChar w:fldCharType="separate"/>
      </w:r>
      <w:ins w:id="102" w:author="Chase Tingley" w:date="2011-08-19T17:30:00Z">
        <w:r>
          <w:rPr>
            <w:noProof/>
          </w:rPr>
          <w:t>16</w:t>
        </w:r>
        <w:r w:rsidR="00055274">
          <w:rPr>
            <w:noProof/>
          </w:rPr>
          <w:fldChar w:fldCharType="end"/>
        </w:r>
      </w:ins>
    </w:p>
    <w:p w:rsidR="00F35E00" w:rsidRDefault="00F35E00">
      <w:pPr>
        <w:pStyle w:val="TOC1"/>
        <w:tabs>
          <w:tab w:val="right" w:leader="dot" w:pos="7190"/>
        </w:tabs>
        <w:rPr>
          <w:ins w:id="103" w:author="Chase Tingley" w:date="2011-08-19T17:30:00Z"/>
          <w:noProof/>
          <w:sz w:val="22"/>
          <w:szCs w:val="22"/>
        </w:rPr>
      </w:pPr>
      <w:ins w:id="104" w:author="Chase Tingley" w:date="2011-08-19T17:30:00Z">
        <w:r>
          <w:rPr>
            <w:noProof/>
          </w:rPr>
          <w:t>TEMP: Decisions and Argumentations</w:t>
        </w:r>
        <w:r>
          <w:rPr>
            <w:noProof/>
          </w:rPr>
          <w:tab/>
        </w:r>
        <w:r w:rsidR="00055274">
          <w:rPr>
            <w:noProof/>
          </w:rPr>
          <w:fldChar w:fldCharType="begin"/>
        </w:r>
        <w:r>
          <w:rPr>
            <w:noProof/>
          </w:rPr>
          <w:instrText xml:space="preserve"> PAGEREF _Toc301538408 \h </w:instrText>
        </w:r>
      </w:ins>
      <w:r w:rsidR="00055274">
        <w:rPr>
          <w:noProof/>
        </w:rPr>
      </w:r>
      <w:r w:rsidR="00055274">
        <w:rPr>
          <w:noProof/>
        </w:rPr>
        <w:fldChar w:fldCharType="separate"/>
      </w:r>
      <w:ins w:id="105" w:author="Chase Tingley" w:date="2011-08-19T17:30:00Z">
        <w:r>
          <w:rPr>
            <w:noProof/>
          </w:rPr>
          <w:t>16</w:t>
        </w:r>
        <w:r w:rsidR="00055274">
          <w:rPr>
            <w:noProof/>
          </w:rPr>
          <w:fldChar w:fldCharType="end"/>
        </w:r>
      </w:ins>
    </w:p>
    <w:p w:rsidR="00F95BA0" w:rsidDel="00876713" w:rsidRDefault="00F95BA0">
      <w:pPr>
        <w:pStyle w:val="TOC1"/>
        <w:tabs>
          <w:tab w:val="right" w:leader="dot" w:pos="7190"/>
        </w:tabs>
        <w:rPr>
          <w:del w:id="106" w:author="Chase Tingley" w:date="2011-08-16T15:26:00Z"/>
          <w:noProof/>
          <w:sz w:val="22"/>
          <w:szCs w:val="22"/>
        </w:rPr>
      </w:pPr>
      <w:del w:id="107" w:author="Chase Tingley" w:date="2011-08-16T15:26:00Z">
        <w:r w:rsidDel="00876713">
          <w:rPr>
            <w:noProof/>
          </w:rPr>
          <w:delText>Document Version</w:delText>
        </w:r>
        <w:r w:rsidDel="00876713">
          <w:rPr>
            <w:noProof/>
          </w:rPr>
          <w:tab/>
          <w:delText>3</w:delText>
        </w:r>
      </w:del>
    </w:p>
    <w:p w:rsidR="00F95BA0" w:rsidDel="00876713" w:rsidRDefault="00F95BA0">
      <w:pPr>
        <w:pStyle w:val="TOC1"/>
        <w:tabs>
          <w:tab w:val="right" w:leader="dot" w:pos="7190"/>
        </w:tabs>
        <w:rPr>
          <w:del w:id="108" w:author="Chase Tingley" w:date="2011-08-16T15:26:00Z"/>
          <w:noProof/>
          <w:sz w:val="22"/>
          <w:szCs w:val="22"/>
        </w:rPr>
      </w:pPr>
      <w:del w:id="109" w:author="Chase Tingley" w:date="2011-08-16T15:26:00Z">
        <w:r w:rsidDel="00876713">
          <w:rPr>
            <w:noProof/>
          </w:rPr>
          <w:delText>Introduction</w:delText>
        </w:r>
        <w:r w:rsidDel="00876713">
          <w:rPr>
            <w:noProof/>
          </w:rPr>
          <w:tab/>
          <w:delText>4</w:delText>
        </w:r>
      </w:del>
    </w:p>
    <w:p w:rsidR="00F95BA0" w:rsidDel="00876713" w:rsidRDefault="00F95BA0">
      <w:pPr>
        <w:pStyle w:val="TOC2"/>
        <w:tabs>
          <w:tab w:val="right" w:leader="dot" w:pos="7190"/>
        </w:tabs>
        <w:rPr>
          <w:del w:id="110" w:author="Chase Tingley" w:date="2011-08-16T15:26:00Z"/>
          <w:noProof/>
          <w:sz w:val="22"/>
          <w:szCs w:val="22"/>
        </w:rPr>
      </w:pPr>
      <w:del w:id="111" w:author="Chase Tingley" w:date="2011-08-16T15:26:00Z">
        <w:r w:rsidDel="00876713">
          <w:rPr>
            <w:noProof/>
          </w:rPr>
          <w:delText>Why Use TIPP?</w:delText>
        </w:r>
        <w:r w:rsidDel="00876713">
          <w:rPr>
            <w:noProof/>
          </w:rPr>
          <w:tab/>
          <w:delText>4</w:delText>
        </w:r>
      </w:del>
    </w:p>
    <w:p w:rsidR="00F95BA0" w:rsidDel="00876713" w:rsidRDefault="00F95BA0">
      <w:pPr>
        <w:pStyle w:val="TOC2"/>
        <w:tabs>
          <w:tab w:val="right" w:leader="dot" w:pos="7190"/>
        </w:tabs>
        <w:rPr>
          <w:del w:id="112" w:author="Chase Tingley" w:date="2011-08-16T15:26:00Z"/>
          <w:noProof/>
          <w:sz w:val="22"/>
          <w:szCs w:val="22"/>
        </w:rPr>
      </w:pPr>
      <w:del w:id="113" w:author="Chase Tingley" w:date="2011-08-16T15:26:00Z">
        <w:r w:rsidDel="00876713">
          <w:rPr>
            <w:noProof/>
          </w:rPr>
          <w:delText>Relationship to Other Efforts</w:delText>
        </w:r>
        <w:r w:rsidDel="00876713">
          <w:rPr>
            <w:noProof/>
          </w:rPr>
          <w:tab/>
          <w:delText>4</w:delText>
        </w:r>
      </w:del>
    </w:p>
    <w:p w:rsidR="00F95BA0" w:rsidDel="00876713" w:rsidRDefault="00F95BA0">
      <w:pPr>
        <w:pStyle w:val="TOC2"/>
        <w:tabs>
          <w:tab w:val="right" w:leader="dot" w:pos="7190"/>
        </w:tabs>
        <w:rPr>
          <w:del w:id="114" w:author="Chase Tingley" w:date="2011-08-16T15:26:00Z"/>
          <w:noProof/>
          <w:sz w:val="22"/>
          <w:szCs w:val="22"/>
        </w:rPr>
      </w:pPr>
      <w:del w:id="115" w:author="Chase Tingley" w:date="2011-08-16T15:26:00Z">
        <w:r w:rsidDel="00876713">
          <w:rPr>
            <w:noProof/>
          </w:rPr>
          <w:delText>Versioning of this Reference</w:delText>
        </w:r>
        <w:r w:rsidDel="00876713">
          <w:rPr>
            <w:noProof/>
          </w:rPr>
          <w:tab/>
          <w:delText>5</w:delText>
        </w:r>
      </w:del>
    </w:p>
    <w:p w:rsidR="00F95BA0" w:rsidDel="00876713" w:rsidRDefault="00F95BA0">
      <w:pPr>
        <w:pStyle w:val="TOC1"/>
        <w:tabs>
          <w:tab w:val="right" w:leader="dot" w:pos="7190"/>
        </w:tabs>
        <w:rPr>
          <w:del w:id="116" w:author="Chase Tingley" w:date="2011-08-16T15:26:00Z"/>
          <w:noProof/>
          <w:sz w:val="22"/>
          <w:szCs w:val="22"/>
        </w:rPr>
      </w:pPr>
      <w:del w:id="117" w:author="Chase Tingley" w:date="2011-08-16T15:26:00Z">
        <w:r w:rsidDel="00876713">
          <w:rPr>
            <w:noProof/>
          </w:rPr>
          <w:delText>Basic Structure</w:delText>
        </w:r>
        <w:r w:rsidDel="00876713">
          <w:rPr>
            <w:noProof/>
          </w:rPr>
          <w:tab/>
          <w:delText>5</w:delText>
        </w:r>
      </w:del>
    </w:p>
    <w:p w:rsidR="00F95BA0" w:rsidDel="00876713" w:rsidRDefault="00F95BA0">
      <w:pPr>
        <w:pStyle w:val="TOC2"/>
        <w:tabs>
          <w:tab w:val="right" w:leader="dot" w:pos="7190"/>
        </w:tabs>
        <w:rPr>
          <w:del w:id="118" w:author="Chase Tingley" w:date="2011-08-16T15:26:00Z"/>
          <w:noProof/>
          <w:sz w:val="22"/>
          <w:szCs w:val="22"/>
        </w:rPr>
      </w:pPr>
      <w:del w:id="119" w:author="Chase Tingley" w:date="2011-08-16T15:26:00Z">
        <w:r w:rsidDel="00876713">
          <w:rPr>
            <w:noProof/>
          </w:rPr>
          <w:delText>Packing Mechanism</w:delText>
        </w:r>
        <w:r w:rsidDel="00876713">
          <w:rPr>
            <w:noProof/>
          </w:rPr>
          <w:tab/>
          <w:delText>5</w:delText>
        </w:r>
      </w:del>
    </w:p>
    <w:p w:rsidR="00F95BA0" w:rsidDel="00876713" w:rsidRDefault="00F95BA0">
      <w:pPr>
        <w:pStyle w:val="TOC3"/>
        <w:tabs>
          <w:tab w:val="right" w:leader="dot" w:pos="7190"/>
        </w:tabs>
        <w:rPr>
          <w:del w:id="120" w:author="Chase Tingley" w:date="2011-08-16T15:26:00Z"/>
          <w:noProof/>
          <w:sz w:val="22"/>
          <w:szCs w:val="22"/>
        </w:rPr>
      </w:pPr>
      <w:del w:id="121" w:author="Chase Tingley" w:date="2011-08-16T15:26:00Z">
        <w:r w:rsidDel="00876713">
          <w:rPr>
            <w:noProof/>
          </w:rPr>
          <w:delText>TIPP Description</w:delText>
        </w:r>
        <w:r w:rsidDel="00876713">
          <w:rPr>
            <w:noProof/>
          </w:rPr>
          <w:tab/>
          <w:delText>6</w:delText>
        </w:r>
      </w:del>
    </w:p>
    <w:p w:rsidR="00F95BA0" w:rsidDel="00876713" w:rsidRDefault="00F95BA0">
      <w:pPr>
        <w:pStyle w:val="TOC3"/>
        <w:tabs>
          <w:tab w:val="right" w:leader="dot" w:pos="7190"/>
        </w:tabs>
        <w:rPr>
          <w:del w:id="122" w:author="Chase Tingley" w:date="2011-08-16T15:26:00Z"/>
          <w:noProof/>
          <w:sz w:val="22"/>
          <w:szCs w:val="22"/>
        </w:rPr>
      </w:pPr>
      <w:del w:id="123" w:author="Chase Tingley" w:date="2011-08-16T15:26:00Z">
        <w:r w:rsidDel="00876713">
          <w:rPr>
            <w:noProof/>
          </w:rPr>
          <w:delText>Package Object Sections</w:delText>
        </w:r>
        <w:r w:rsidDel="00876713">
          <w:rPr>
            <w:noProof/>
          </w:rPr>
          <w:tab/>
          <w:delText>6</w:delText>
        </w:r>
      </w:del>
    </w:p>
    <w:p w:rsidR="00F95BA0" w:rsidDel="00876713" w:rsidRDefault="00F95BA0">
      <w:pPr>
        <w:pStyle w:val="TOC3"/>
        <w:tabs>
          <w:tab w:val="right" w:leader="dot" w:pos="7190"/>
        </w:tabs>
        <w:rPr>
          <w:del w:id="124" w:author="Chase Tingley" w:date="2011-08-16T15:26:00Z"/>
          <w:noProof/>
          <w:sz w:val="22"/>
          <w:szCs w:val="22"/>
        </w:rPr>
      </w:pPr>
      <w:del w:id="125" w:author="Chase Tingley" w:date="2011-08-16T15:26:00Z">
        <w:r w:rsidDel="00876713">
          <w:rPr>
            <w:noProof/>
          </w:rPr>
          <w:delText>Package Object Sequences</w:delText>
        </w:r>
        <w:r w:rsidDel="00876713">
          <w:rPr>
            <w:noProof/>
          </w:rPr>
          <w:tab/>
          <w:delText>8</w:delText>
        </w:r>
      </w:del>
    </w:p>
    <w:p w:rsidR="00F95BA0" w:rsidDel="00876713" w:rsidRDefault="00F95BA0">
      <w:pPr>
        <w:pStyle w:val="TOC2"/>
        <w:tabs>
          <w:tab w:val="right" w:leader="dot" w:pos="7190"/>
        </w:tabs>
        <w:rPr>
          <w:del w:id="126" w:author="Chase Tingley" w:date="2011-08-16T15:26:00Z"/>
          <w:noProof/>
          <w:sz w:val="22"/>
          <w:szCs w:val="22"/>
        </w:rPr>
      </w:pPr>
      <w:del w:id="127" w:author="Chase Tingley" w:date="2011-08-16T15:26:00Z">
        <w:r w:rsidDel="00876713">
          <w:rPr>
            <w:noProof/>
          </w:rPr>
          <w:delText>Package Description File (manifest.xml)</w:delText>
        </w:r>
        <w:r w:rsidDel="00876713">
          <w:rPr>
            <w:noProof/>
          </w:rPr>
          <w:tab/>
          <w:delText>8</w:delText>
        </w:r>
      </w:del>
    </w:p>
    <w:p w:rsidR="00F95BA0" w:rsidDel="00876713" w:rsidRDefault="00F95BA0">
      <w:pPr>
        <w:pStyle w:val="TOC2"/>
        <w:tabs>
          <w:tab w:val="right" w:leader="dot" w:pos="7190"/>
        </w:tabs>
        <w:rPr>
          <w:del w:id="128" w:author="Chase Tingley" w:date="2011-08-16T15:26:00Z"/>
          <w:noProof/>
          <w:sz w:val="22"/>
          <w:szCs w:val="22"/>
        </w:rPr>
      </w:pPr>
      <w:del w:id="129" w:author="Chase Tingley" w:date="2011-08-16T15:26:00Z">
        <w:r w:rsidDel="00876713">
          <w:rPr>
            <w:noProof/>
          </w:rPr>
          <w:delText>Transitivity</w:delText>
        </w:r>
        <w:r w:rsidDel="00876713">
          <w:rPr>
            <w:noProof/>
          </w:rPr>
          <w:tab/>
          <w:delText>8</w:delText>
        </w:r>
      </w:del>
    </w:p>
    <w:p w:rsidR="00F95BA0" w:rsidDel="00876713" w:rsidRDefault="00F95BA0">
      <w:pPr>
        <w:pStyle w:val="TOC2"/>
        <w:tabs>
          <w:tab w:val="right" w:leader="dot" w:pos="7190"/>
        </w:tabs>
        <w:rPr>
          <w:del w:id="130" w:author="Chase Tingley" w:date="2011-08-16T15:26:00Z"/>
          <w:noProof/>
          <w:sz w:val="22"/>
          <w:szCs w:val="22"/>
        </w:rPr>
      </w:pPr>
      <w:del w:id="131" w:author="Chase Tingley" w:date="2011-08-16T15:26:00Z">
        <w:r w:rsidDel="00876713">
          <w:rPr>
            <w:noProof/>
          </w:rPr>
          <w:delText>Security</w:delText>
        </w:r>
        <w:r w:rsidDel="00876713">
          <w:rPr>
            <w:noProof/>
          </w:rPr>
          <w:tab/>
          <w:delText>8</w:delText>
        </w:r>
      </w:del>
    </w:p>
    <w:p w:rsidR="00F95BA0" w:rsidDel="00876713" w:rsidRDefault="00F95BA0">
      <w:pPr>
        <w:pStyle w:val="TOC1"/>
        <w:tabs>
          <w:tab w:val="right" w:leader="dot" w:pos="7190"/>
        </w:tabs>
        <w:rPr>
          <w:del w:id="132" w:author="Chase Tingley" w:date="2011-08-16T15:26:00Z"/>
          <w:noProof/>
          <w:sz w:val="22"/>
          <w:szCs w:val="22"/>
        </w:rPr>
      </w:pPr>
      <w:del w:id="133" w:author="Chase Tingley" w:date="2011-08-16T15:26:00Z">
        <w:r w:rsidDel="00876713">
          <w:rPr>
            <w:noProof/>
          </w:rPr>
          <w:delText>Version specific Information and limitations</w:delText>
        </w:r>
        <w:r w:rsidDel="00876713">
          <w:rPr>
            <w:noProof/>
          </w:rPr>
          <w:tab/>
          <w:delText>9</w:delText>
        </w:r>
      </w:del>
    </w:p>
    <w:p w:rsidR="00F95BA0" w:rsidDel="00876713" w:rsidRDefault="00F95BA0">
      <w:pPr>
        <w:pStyle w:val="TOC2"/>
        <w:tabs>
          <w:tab w:val="right" w:leader="dot" w:pos="7190"/>
        </w:tabs>
        <w:rPr>
          <w:del w:id="134" w:author="Chase Tingley" w:date="2011-08-16T15:26:00Z"/>
          <w:noProof/>
          <w:sz w:val="22"/>
          <w:szCs w:val="22"/>
        </w:rPr>
      </w:pPr>
      <w:del w:id="135" w:author="Chase Tingley" w:date="2011-08-16T15:26:00Z">
        <w:r w:rsidDel="00876713">
          <w:rPr>
            <w:noProof/>
          </w:rPr>
          <w:delText>Version 1.2</w:delText>
        </w:r>
        <w:r w:rsidDel="00876713">
          <w:rPr>
            <w:noProof/>
          </w:rPr>
          <w:tab/>
          <w:delText>9</w:delText>
        </w:r>
      </w:del>
    </w:p>
    <w:p w:rsidR="00F95BA0" w:rsidDel="00876713" w:rsidRDefault="00F95BA0">
      <w:pPr>
        <w:pStyle w:val="TOC1"/>
        <w:tabs>
          <w:tab w:val="right" w:leader="dot" w:pos="7190"/>
        </w:tabs>
        <w:rPr>
          <w:del w:id="136" w:author="Chase Tingley" w:date="2011-08-16T15:26:00Z"/>
          <w:noProof/>
          <w:sz w:val="22"/>
          <w:szCs w:val="22"/>
        </w:rPr>
      </w:pPr>
      <w:del w:id="137" w:author="Chase Tingley" w:date="2011-08-16T15:26:00Z">
        <w:r w:rsidDel="00876713">
          <w:rPr>
            <w:noProof/>
          </w:rPr>
          <w:delText>Processing Expectations</w:delText>
        </w:r>
        <w:r w:rsidDel="00876713">
          <w:rPr>
            <w:noProof/>
          </w:rPr>
          <w:tab/>
          <w:delText>9</w:delText>
        </w:r>
      </w:del>
    </w:p>
    <w:p w:rsidR="00F95BA0" w:rsidDel="00876713" w:rsidRDefault="00F95BA0">
      <w:pPr>
        <w:pStyle w:val="TOC2"/>
        <w:tabs>
          <w:tab w:val="right" w:leader="dot" w:pos="7190"/>
        </w:tabs>
        <w:rPr>
          <w:del w:id="138" w:author="Chase Tingley" w:date="2011-08-16T15:26:00Z"/>
          <w:noProof/>
          <w:sz w:val="22"/>
          <w:szCs w:val="22"/>
        </w:rPr>
      </w:pPr>
      <w:del w:id="139" w:author="Chase Tingley" w:date="2011-08-16T15:26:00Z">
        <w:r w:rsidDel="00876713">
          <w:rPr>
            <w:noProof/>
          </w:rPr>
          <w:delText>Package Lifecycle</w:delText>
        </w:r>
        <w:r w:rsidDel="00876713">
          <w:rPr>
            <w:noProof/>
          </w:rPr>
          <w:tab/>
          <w:delText>9</w:delText>
        </w:r>
      </w:del>
    </w:p>
    <w:p w:rsidR="00F95BA0" w:rsidDel="00876713" w:rsidRDefault="00F95BA0">
      <w:pPr>
        <w:pStyle w:val="TOC3"/>
        <w:tabs>
          <w:tab w:val="right" w:leader="dot" w:pos="7190"/>
        </w:tabs>
        <w:rPr>
          <w:del w:id="140" w:author="Chase Tingley" w:date="2011-08-16T15:26:00Z"/>
          <w:noProof/>
          <w:sz w:val="22"/>
          <w:szCs w:val="22"/>
        </w:rPr>
      </w:pPr>
      <w:del w:id="141" w:author="Chase Tingley" w:date="2011-08-16T15:26:00Z">
        <w:r w:rsidDel="00876713">
          <w:rPr>
            <w:noProof/>
          </w:rPr>
          <w:delText>TaskType: Translate</w:delText>
        </w:r>
        <w:r w:rsidDel="00876713">
          <w:rPr>
            <w:noProof/>
          </w:rPr>
          <w:tab/>
          <w:delText>9</w:delText>
        </w:r>
      </w:del>
    </w:p>
    <w:p w:rsidR="00F95BA0" w:rsidDel="00876713" w:rsidRDefault="00F95BA0">
      <w:pPr>
        <w:pStyle w:val="TOC3"/>
        <w:tabs>
          <w:tab w:val="right" w:leader="dot" w:pos="7190"/>
        </w:tabs>
        <w:rPr>
          <w:del w:id="142" w:author="Chase Tingley" w:date="2011-08-16T15:26:00Z"/>
          <w:noProof/>
          <w:sz w:val="22"/>
          <w:szCs w:val="22"/>
        </w:rPr>
      </w:pPr>
      <w:del w:id="143" w:author="Chase Tingley" w:date="2011-08-16T15:26:00Z">
        <w:r w:rsidDel="00876713">
          <w:rPr>
            <w:noProof/>
          </w:rPr>
          <w:delText>TaskType: Review</w:delText>
        </w:r>
        <w:r w:rsidDel="00876713">
          <w:rPr>
            <w:noProof/>
          </w:rPr>
          <w:tab/>
          <w:delText>11</w:delText>
        </w:r>
      </w:del>
    </w:p>
    <w:p w:rsidR="00F95BA0" w:rsidDel="00876713" w:rsidRDefault="00F95BA0">
      <w:pPr>
        <w:pStyle w:val="TOC3"/>
        <w:tabs>
          <w:tab w:val="right" w:leader="dot" w:pos="7190"/>
        </w:tabs>
        <w:rPr>
          <w:del w:id="144" w:author="Chase Tingley" w:date="2011-08-16T15:26:00Z"/>
          <w:noProof/>
          <w:sz w:val="22"/>
          <w:szCs w:val="22"/>
        </w:rPr>
      </w:pPr>
      <w:del w:id="145" w:author="Chase Tingley" w:date="2011-08-16T15:26:00Z">
        <w:r w:rsidDel="00876713">
          <w:rPr>
            <w:noProof/>
          </w:rPr>
          <w:delText>TaskType: QA</w:delText>
        </w:r>
        <w:r w:rsidDel="00876713">
          <w:rPr>
            <w:noProof/>
          </w:rPr>
          <w:tab/>
          <w:delText>11</w:delText>
        </w:r>
      </w:del>
    </w:p>
    <w:p w:rsidR="00F95BA0" w:rsidDel="00876713" w:rsidRDefault="00F95BA0">
      <w:pPr>
        <w:pStyle w:val="TOC3"/>
        <w:tabs>
          <w:tab w:val="right" w:leader="dot" w:pos="7190"/>
        </w:tabs>
        <w:rPr>
          <w:del w:id="146" w:author="Chase Tingley" w:date="2011-08-16T15:26:00Z"/>
          <w:noProof/>
          <w:sz w:val="22"/>
          <w:szCs w:val="22"/>
        </w:rPr>
      </w:pPr>
      <w:del w:id="147" w:author="Chase Tingley" w:date="2011-08-16T15:26:00Z">
        <w:r w:rsidDel="00876713">
          <w:rPr>
            <w:noProof/>
          </w:rPr>
          <w:delText>TaskType: Quote</w:delText>
        </w:r>
        <w:r w:rsidDel="00876713">
          <w:rPr>
            <w:noProof/>
          </w:rPr>
          <w:tab/>
          <w:delText>11</w:delText>
        </w:r>
      </w:del>
    </w:p>
    <w:p w:rsidR="00F95BA0" w:rsidDel="00876713" w:rsidRDefault="00F95BA0">
      <w:pPr>
        <w:pStyle w:val="TOC1"/>
        <w:tabs>
          <w:tab w:val="right" w:leader="dot" w:pos="7190"/>
        </w:tabs>
        <w:rPr>
          <w:del w:id="148" w:author="Chase Tingley" w:date="2011-08-16T15:26:00Z"/>
          <w:noProof/>
          <w:sz w:val="22"/>
          <w:szCs w:val="22"/>
        </w:rPr>
      </w:pPr>
      <w:del w:id="149" w:author="Chase Tingley" w:date="2011-08-16T15:26:00Z">
        <w:r w:rsidDel="00876713">
          <w:rPr>
            <w:noProof/>
          </w:rPr>
          <w:delText>Reference Guide</w:delText>
        </w:r>
        <w:r w:rsidDel="00876713">
          <w:rPr>
            <w:noProof/>
          </w:rPr>
          <w:tab/>
          <w:delText>11</w:delText>
        </w:r>
      </w:del>
    </w:p>
    <w:p w:rsidR="00F95BA0" w:rsidDel="00876713" w:rsidRDefault="00F95BA0">
      <w:pPr>
        <w:pStyle w:val="TOC2"/>
        <w:tabs>
          <w:tab w:val="right" w:leader="dot" w:pos="7190"/>
        </w:tabs>
        <w:rPr>
          <w:del w:id="150" w:author="Chase Tingley" w:date="2011-08-16T15:26:00Z"/>
          <w:noProof/>
          <w:sz w:val="22"/>
          <w:szCs w:val="22"/>
        </w:rPr>
      </w:pPr>
      <w:del w:id="151" w:author="Chase Tingley" w:date="2011-08-16T15:26:00Z">
        <w:r w:rsidDel="00876713">
          <w:rPr>
            <w:noProof/>
          </w:rPr>
          <w:delText>Naming convention for files</w:delText>
        </w:r>
        <w:r w:rsidDel="00876713">
          <w:rPr>
            <w:noProof/>
          </w:rPr>
          <w:tab/>
          <w:delText>11</w:delText>
        </w:r>
      </w:del>
    </w:p>
    <w:p w:rsidR="00F95BA0" w:rsidDel="00876713" w:rsidRDefault="00F95BA0">
      <w:pPr>
        <w:pStyle w:val="TOC2"/>
        <w:tabs>
          <w:tab w:val="right" w:leader="dot" w:pos="7190"/>
        </w:tabs>
        <w:rPr>
          <w:del w:id="152" w:author="Chase Tingley" w:date="2011-08-16T15:26:00Z"/>
          <w:noProof/>
          <w:sz w:val="22"/>
          <w:szCs w:val="22"/>
        </w:rPr>
      </w:pPr>
      <w:del w:id="153" w:author="Chase Tingley" w:date="2011-08-16T15:26:00Z">
        <w:r w:rsidDel="00876713">
          <w:rPr>
            <w:noProof/>
          </w:rPr>
          <w:delText>Tool Identifiers</w:delText>
        </w:r>
        <w:r w:rsidDel="00876713">
          <w:rPr>
            <w:noProof/>
          </w:rPr>
          <w:tab/>
          <w:delText>11</w:delText>
        </w:r>
      </w:del>
    </w:p>
    <w:p w:rsidR="00F95BA0" w:rsidDel="00876713" w:rsidRDefault="00F95BA0">
      <w:pPr>
        <w:pStyle w:val="TOC2"/>
        <w:tabs>
          <w:tab w:val="right" w:leader="dot" w:pos="7190"/>
        </w:tabs>
        <w:rPr>
          <w:del w:id="154" w:author="Chase Tingley" w:date="2011-08-16T15:26:00Z"/>
          <w:noProof/>
          <w:sz w:val="22"/>
          <w:szCs w:val="22"/>
        </w:rPr>
      </w:pPr>
      <w:del w:id="155" w:author="Chase Tingley" w:date="2011-08-16T15:26:00Z">
        <w:r w:rsidDel="00876713">
          <w:rPr>
            <w:noProof/>
          </w:rPr>
          <w:delText>Communications Endpoint Identifiers</w:delText>
        </w:r>
        <w:r w:rsidDel="00876713">
          <w:rPr>
            <w:noProof/>
          </w:rPr>
          <w:tab/>
          <w:delText>11</w:delText>
        </w:r>
      </w:del>
    </w:p>
    <w:p w:rsidR="00F95BA0" w:rsidDel="00876713" w:rsidRDefault="00F95BA0">
      <w:pPr>
        <w:pStyle w:val="TOC2"/>
        <w:tabs>
          <w:tab w:val="right" w:leader="dot" w:pos="7190"/>
        </w:tabs>
        <w:rPr>
          <w:del w:id="156" w:author="Chase Tingley" w:date="2011-08-16T15:26:00Z"/>
          <w:noProof/>
          <w:sz w:val="22"/>
          <w:szCs w:val="22"/>
        </w:rPr>
      </w:pPr>
      <w:del w:id="157" w:author="Chase Tingley" w:date="2011-08-16T15:26:00Z">
        <w:r w:rsidDel="00876713">
          <w:rPr>
            <w:noProof/>
          </w:rPr>
          <w:delText>Format of Date/Time Fields</w:delText>
        </w:r>
        <w:r w:rsidDel="00876713">
          <w:rPr>
            <w:noProof/>
          </w:rPr>
          <w:tab/>
          <w:delText>12</w:delText>
        </w:r>
      </w:del>
    </w:p>
    <w:p w:rsidR="00F95BA0" w:rsidDel="00876713" w:rsidRDefault="00F95BA0">
      <w:pPr>
        <w:pStyle w:val="TOC2"/>
        <w:tabs>
          <w:tab w:val="right" w:leader="dot" w:pos="7190"/>
        </w:tabs>
        <w:rPr>
          <w:del w:id="158" w:author="Chase Tingley" w:date="2011-08-16T15:26:00Z"/>
          <w:noProof/>
          <w:sz w:val="22"/>
          <w:szCs w:val="22"/>
        </w:rPr>
      </w:pPr>
      <w:del w:id="159" w:author="Chase Tingley" w:date="2011-08-16T15:26:00Z">
        <w:r w:rsidDel="00876713">
          <w:rPr>
            <w:noProof/>
          </w:rPr>
          <w:delText>Format of Package Object Paths</w:delText>
        </w:r>
        <w:r w:rsidDel="00876713">
          <w:rPr>
            <w:noProof/>
          </w:rPr>
          <w:tab/>
          <w:delText>12</w:delText>
        </w:r>
      </w:del>
    </w:p>
    <w:p w:rsidR="00F95BA0" w:rsidDel="00876713" w:rsidRDefault="00F95BA0">
      <w:pPr>
        <w:pStyle w:val="TOC1"/>
        <w:tabs>
          <w:tab w:val="right" w:leader="dot" w:pos="7190"/>
        </w:tabs>
        <w:rPr>
          <w:del w:id="160" w:author="Chase Tingley" w:date="2011-08-16T15:26:00Z"/>
          <w:noProof/>
          <w:sz w:val="22"/>
          <w:szCs w:val="22"/>
        </w:rPr>
      </w:pPr>
      <w:del w:id="161" w:author="Chase Tingley" w:date="2011-08-16T15:26:00Z">
        <w:r w:rsidDel="00876713">
          <w:rPr>
            <w:noProof/>
          </w:rPr>
          <w:delText>See also</w:delText>
        </w:r>
        <w:r w:rsidDel="00876713">
          <w:rPr>
            <w:noProof/>
          </w:rPr>
          <w:tab/>
          <w:delText>14</w:delText>
        </w:r>
      </w:del>
    </w:p>
    <w:p w:rsidR="00F95BA0" w:rsidDel="00876713" w:rsidRDefault="00F95BA0">
      <w:pPr>
        <w:pStyle w:val="TOC2"/>
        <w:tabs>
          <w:tab w:val="right" w:leader="dot" w:pos="7190"/>
        </w:tabs>
        <w:rPr>
          <w:del w:id="162" w:author="Chase Tingley" w:date="2011-08-16T15:26:00Z"/>
          <w:noProof/>
          <w:sz w:val="22"/>
          <w:szCs w:val="22"/>
        </w:rPr>
      </w:pPr>
      <w:del w:id="163" w:author="Chase Tingley" w:date="2011-08-16T15:26:00Z">
        <w:r w:rsidDel="00876713">
          <w:rPr>
            <w:noProof/>
          </w:rPr>
          <w:delText>Standards</w:delText>
        </w:r>
        <w:r w:rsidDel="00876713">
          <w:rPr>
            <w:noProof/>
          </w:rPr>
          <w:tab/>
          <w:delText>14</w:delText>
        </w:r>
      </w:del>
    </w:p>
    <w:p w:rsidR="00F95BA0" w:rsidDel="00876713" w:rsidRDefault="00F95BA0">
      <w:pPr>
        <w:pStyle w:val="TOC1"/>
        <w:tabs>
          <w:tab w:val="right" w:leader="dot" w:pos="7190"/>
        </w:tabs>
        <w:rPr>
          <w:del w:id="164" w:author="Chase Tingley" w:date="2011-08-16T15:26:00Z"/>
          <w:noProof/>
          <w:sz w:val="22"/>
          <w:szCs w:val="22"/>
        </w:rPr>
      </w:pPr>
      <w:del w:id="165" w:author="Chase Tingley" w:date="2011-08-16T15:26:00Z">
        <w:r w:rsidDel="00876713">
          <w:rPr>
            <w:noProof/>
          </w:rPr>
          <w:delText>Glossary</w:delText>
        </w:r>
        <w:r w:rsidDel="00876713">
          <w:rPr>
            <w:noProof/>
          </w:rPr>
          <w:tab/>
          <w:delText>14</w:delText>
        </w:r>
      </w:del>
    </w:p>
    <w:p w:rsidR="00F95BA0" w:rsidDel="00876713" w:rsidRDefault="00F95BA0">
      <w:pPr>
        <w:pStyle w:val="TOC1"/>
        <w:tabs>
          <w:tab w:val="right" w:leader="dot" w:pos="7190"/>
        </w:tabs>
        <w:rPr>
          <w:del w:id="166" w:author="Chase Tingley" w:date="2011-08-16T15:26:00Z"/>
          <w:noProof/>
          <w:sz w:val="22"/>
          <w:szCs w:val="22"/>
        </w:rPr>
      </w:pPr>
      <w:del w:id="167" w:author="Chase Tingley" w:date="2011-08-16T15:26:00Z">
        <w:r w:rsidDel="00876713">
          <w:rPr>
            <w:noProof/>
          </w:rPr>
          <w:delText>TEMP: Misc. Questions</w:delText>
        </w:r>
        <w:r w:rsidDel="00876713">
          <w:rPr>
            <w:noProof/>
          </w:rPr>
          <w:tab/>
          <w:delText>14</w:delText>
        </w:r>
      </w:del>
    </w:p>
    <w:p w:rsidR="00F95BA0" w:rsidDel="00876713" w:rsidRDefault="00F95BA0">
      <w:pPr>
        <w:pStyle w:val="TOC1"/>
        <w:tabs>
          <w:tab w:val="right" w:leader="dot" w:pos="7190"/>
        </w:tabs>
        <w:rPr>
          <w:del w:id="168" w:author="Chase Tingley" w:date="2011-08-16T15:26:00Z"/>
          <w:noProof/>
          <w:sz w:val="22"/>
          <w:szCs w:val="22"/>
        </w:rPr>
      </w:pPr>
      <w:del w:id="169" w:author="Chase Tingley" w:date="2011-08-16T15:26:00Z">
        <w:r w:rsidDel="00876713">
          <w:rPr>
            <w:noProof/>
          </w:rPr>
          <w:delText>TEMP: Decisions and Argumentations</w:delText>
        </w:r>
        <w:r w:rsidDel="00876713">
          <w:rPr>
            <w:noProof/>
          </w:rPr>
          <w:tab/>
          <w:delText>15</w:delText>
        </w:r>
      </w:del>
    </w:p>
    <w:p w:rsidR="003F668D" w:rsidRPr="003F668D" w:rsidRDefault="00055274" w:rsidP="003F668D">
      <w:r>
        <w:fldChar w:fldCharType="end"/>
      </w:r>
    </w:p>
    <w:p w:rsidR="003F668D" w:rsidRDefault="003F668D">
      <w:pPr>
        <w:spacing w:before="0" w:after="0"/>
        <w:rPr>
          <w:rFonts w:asciiTheme="majorHAnsi" w:eastAsiaTheme="majorEastAsia" w:hAnsiTheme="majorHAnsi" w:cstheme="majorBidi"/>
          <w:b/>
          <w:bCs/>
          <w:color w:val="345A8A" w:themeColor="accent1" w:themeShade="B5"/>
          <w:sz w:val="32"/>
          <w:szCs w:val="32"/>
        </w:rPr>
      </w:pPr>
      <w:r>
        <w:br w:type="page"/>
      </w:r>
    </w:p>
    <w:p w:rsidR="002E336D" w:rsidRDefault="002E336D" w:rsidP="00357E34">
      <w:pPr>
        <w:pStyle w:val="Heading1"/>
      </w:pPr>
      <w:bookmarkStart w:id="170" w:name="_Toc301538375"/>
      <w:r>
        <w:lastRenderedPageBreak/>
        <w:t>Document Version</w:t>
      </w:r>
      <w:bookmarkEnd w:id="170"/>
    </w:p>
    <w:p w:rsidR="002E336D" w:rsidRDefault="002E336D" w:rsidP="002E336D">
      <w:pPr>
        <w:sectPr w:rsidR="002E336D" w:rsidSect="00031818">
          <w:footerReference w:type="even" r:id="rId8"/>
          <w:footerReference w:type="default" r:id="rId9"/>
          <w:pgSz w:w="12240" w:h="15840"/>
          <w:pgMar w:top="1440" w:right="1800" w:bottom="1440" w:left="3240" w:header="720" w:footer="720" w:gutter="0"/>
          <w:cols w:space="720"/>
        </w:sectPr>
      </w:pPr>
    </w:p>
    <w:p w:rsidR="002E336D" w:rsidRPr="002E336D" w:rsidRDefault="002E336D" w:rsidP="002E336D"/>
    <w:tbl>
      <w:tblPr>
        <w:tblStyle w:val="TableGrid"/>
        <w:tblW w:w="9270" w:type="dxa"/>
        <w:tblInd w:w="-1962" w:type="dxa"/>
        <w:tblLook w:val="04A0"/>
      </w:tblPr>
      <w:tblGrid>
        <w:gridCol w:w="1056"/>
        <w:gridCol w:w="1093"/>
        <w:gridCol w:w="1382"/>
        <w:gridCol w:w="1210"/>
        <w:gridCol w:w="4529"/>
      </w:tblGrid>
      <w:tr w:rsidR="002E336D" w:rsidTr="002E336D">
        <w:tc>
          <w:tcPr>
            <w:tcW w:w="1056" w:type="dxa"/>
          </w:tcPr>
          <w:p w:rsidR="002E336D" w:rsidRPr="002E336D" w:rsidRDefault="002E336D" w:rsidP="002E336D">
            <w:pPr>
              <w:ind w:left="-18"/>
              <w:rPr>
                <w:rStyle w:val="Strong"/>
              </w:rPr>
            </w:pPr>
            <w:r w:rsidRPr="002E336D">
              <w:rPr>
                <w:rStyle w:val="Strong"/>
              </w:rPr>
              <w:t>Version</w:t>
            </w:r>
          </w:p>
        </w:tc>
        <w:tc>
          <w:tcPr>
            <w:tcW w:w="1104" w:type="dxa"/>
          </w:tcPr>
          <w:p w:rsidR="002E336D" w:rsidRPr="002E336D" w:rsidRDefault="00C46E86" w:rsidP="002E336D">
            <w:pPr>
              <w:rPr>
                <w:rStyle w:val="Strong"/>
              </w:rPr>
            </w:pPr>
            <w:r>
              <w:rPr>
                <w:rStyle w:val="Strong"/>
              </w:rPr>
              <w:t>TIPP</w:t>
            </w:r>
            <w:r w:rsidR="002E336D">
              <w:rPr>
                <w:rStyle w:val="Strong"/>
              </w:rPr>
              <w:t xml:space="preserve"> Ver.</w:t>
            </w:r>
          </w:p>
        </w:tc>
        <w:tc>
          <w:tcPr>
            <w:tcW w:w="1260" w:type="dxa"/>
          </w:tcPr>
          <w:p w:rsidR="002E336D" w:rsidRPr="002E336D" w:rsidRDefault="002E336D" w:rsidP="002E336D">
            <w:pPr>
              <w:rPr>
                <w:rStyle w:val="Strong"/>
              </w:rPr>
            </w:pPr>
            <w:r w:rsidRPr="002E336D">
              <w:rPr>
                <w:rStyle w:val="Strong"/>
              </w:rPr>
              <w:t>Date</w:t>
            </w:r>
          </w:p>
        </w:tc>
        <w:tc>
          <w:tcPr>
            <w:tcW w:w="1220" w:type="dxa"/>
          </w:tcPr>
          <w:p w:rsidR="002E336D" w:rsidRPr="002E336D" w:rsidRDefault="002E336D" w:rsidP="002E336D">
            <w:pPr>
              <w:rPr>
                <w:rStyle w:val="Strong"/>
              </w:rPr>
            </w:pPr>
            <w:r w:rsidRPr="002E336D">
              <w:rPr>
                <w:rStyle w:val="Strong"/>
              </w:rPr>
              <w:t>Author</w:t>
            </w:r>
          </w:p>
        </w:tc>
        <w:tc>
          <w:tcPr>
            <w:tcW w:w="4630" w:type="dxa"/>
          </w:tcPr>
          <w:p w:rsidR="002E336D" w:rsidRPr="002E336D" w:rsidRDefault="002E336D" w:rsidP="002E336D">
            <w:pPr>
              <w:rPr>
                <w:rStyle w:val="Strong"/>
              </w:rPr>
            </w:pPr>
            <w:r w:rsidRPr="002E336D">
              <w:rPr>
                <w:rStyle w:val="Strong"/>
              </w:rPr>
              <w:t>Changes/Decisions</w:t>
            </w:r>
          </w:p>
        </w:tc>
      </w:tr>
      <w:tr w:rsidR="002E336D" w:rsidTr="002E336D">
        <w:tc>
          <w:tcPr>
            <w:tcW w:w="1056" w:type="dxa"/>
          </w:tcPr>
          <w:p w:rsidR="002E336D" w:rsidRDefault="00AA30AC" w:rsidP="002E336D">
            <w:r>
              <w:t>2</w:t>
            </w:r>
          </w:p>
        </w:tc>
        <w:tc>
          <w:tcPr>
            <w:tcW w:w="1104" w:type="dxa"/>
          </w:tcPr>
          <w:p w:rsidR="002E336D" w:rsidRDefault="002E336D" w:rsidP="002E336D">
            <w:r>
              <w:t>1.0.1</w:t>
            </w:r>
          </w:p>
        </w:tc>
        <w:tc>
          <w:tcPr>
            <w:tcW w:w="1260" w:type="dxa"/>
          </w:tcPr>
          <w:p w:rsidR="002E336D" w:rsidRDefault="002E336D" w:rsidP="002E336D">
            <w:r>
              <w:t>14/11/10</w:t>
            </w:r>
          </w:p>
        </w:tc>
        <w:tc>
          <w:tcPr>
            <w:tcW w:w="1220" w:type="dxa"/>
          </w:tcPr>
          <w:p w:rsidR="002E336D" w:rsidRDefault="002E336D" w:rsidP="002E336D">
            <w:proofErr w:type="spellStart"/>
            <w:r>
              <w:t>Sca</w:t>
            </w:r>
            <w:proofErr w:type="spellEnd"/>
          </w:p>
        </w:tc>
        <w:tc>
          <w:tcPr>
            <w:tcW w:w="4630" w:type="dxa"/>
          </w:tcPr>
          <w:p w:rsidR="00AA30AC" w:rsidRDefault="002E336D" w:rsidP="002E336D">
            <w:r>
              <w:t>D: non transitive package</w:t>
            </w:r>
            <w:r>
              <w:br/>
              <w:t>D: Versioning convention</w:t>
            </w:r>
            <w:r w:rsidR="00AA30AC">
              <w:br/>
              <w:t>D: IDs</w:t>
            </w:r>
          </w:p>
        </w:tc>
      </w:tr>
      <w:tr w:rsidR="002E336D" w:rsidTr="002E336D">
        <w:tc>
          <w:tcPr>
            <w:tcW w:w="1056" w:type="dxa"/>
          </w:tcPr>
          <w:p w:rsidR="002E336D" w:rsidRDefault="00DD0BE7" w:rsidP="002E336D">
            <w:r>
              <w:t>3</w:t>
            </w:r>
          </w:p>
        </w:tc>
        <w:tc>
          <w:tcPr>
            <w:tcW w:w="1104" w:type="dxa"/>
          </w:tcPr>
          <w:p w:rsidR="002E336D" w:rsidRDefault="00DD0BE7" w:rsidP="002E336D">
            <w:r>
              <w:t>1.2</w:t>
            </w:r>
          </w:p>
        </w:tc>
        <w:tc>
          <w:tcPr>
            <w:tcW w:w="1260" w:type="dxa"/>
          </w:tcPr>
          <w:p w:rsidR="002E336D" w:rsidRDefault="003E57B1" w:rsidP="002E336D">
            <w:r>
              <w:t>26</w:t>
            </w:r>
            <w:r w:rsidR="00DD0BE7">
              <w:t>/6/11</w:t>
            </w:r>
          </w:p>
        </w:tc>
        <w:tc>
          <w:tcPr>
            <w:tcW w:w="1220" w:type="dxa"/>
          </w:tcPr>
          <w:p w:rsidR="002E336D" w:rsidRDefault="00DD0BE7" w:rsidP="002E336D">
            <w:r>
              <w:t>Chase Tingley</w:t>
            </w:r>
          </w:p>
        </w:tc>
        <w:tc>
          <w:tcPr>
            <w:tcW w:w="4630" w:type="dxa"/>
          </w:tcPr>
          <w:p w:rsidR="002E336D" w:rsidRDefault="00DD0BE7" w:rsidP="00DD0BE7">
            <w:r>
              <w:t>Align with schema updates</w:t>
            </w:r>
          </w:p>
        </w:tc>
      </w:tr>
      <w:tr w:rsidR="003E57B1" w:rsidTr="002E336D">
        <w:tc>
          <w:tcPr>
            <w:tcW w:w="1056" w:type="dxa"/>
          </w:tcPr>
          <w:p w:rsidR="003E57B1" w:rsidRDefault="003E57B1" w:rsidP="002E336D">
            <w:r>
              <w:t>4</w:t>
            </w:r>
          </w:p>
        </w:tc>
        <w:tc>
          <w:tcPr>
            <w:tcW w:w="1104" w:type="dxa"/>
          </w:tcPr>
          <w:p w:rsidR="003E57B1" w:rsidRDefault="003E57B1" w:rsidP="002E336D">
            <w:r>
              <w:t>1.2</w:t>
            </w:r>
          </w:p>
        </w:tc>
        <w:tc>
          <w:tcPr>
            <w:tcW w:w="1260" w:type="dxa"/>
          </w:tcPr>
          <w:p w:rsidR="003E57B1" w:rsidRDefault="003E57B1" w:rsidP="003E57B1">
            <w:r>
              <w:t>28/6/11</w:t>
            </w:r>
          </w:p>
        </w:tc>
        <w:tc>
          <w:tcPr>
            <w:tcW w:w="1220" w:type="dxa"/>
          </w:tcPr>
          <w:p w:rsidR="003E57B1" w:rsidRDefault="003E57B1" w:rsidP="002E336D">
            <w:r>
              <w:t>Chase Tingley</w:t>
            </w:r>
          </w:p>
        </w:tc>
        <w:tc>
          <w:tcPr>
            <w:tcW w:w="4630" w:type="dxa"/>
          </w:tcPr>
          <w:p w:rsidR="003E57B1" w:rsidRDefault="003E57B1" w:rsidP="006C5828">
            <w:r>
              <w:t xml:space="preserve">Updated naming (TIPP), </w:t>
            </w:r>
            <w:r w:rsidR="006C5828">
              <w:t>added Relationship to Other Efforts section</w:t>
            </w:r>
          </w:p>
        </w:tc>
      </w:tr>
      <w:tr w:rsidR="00674105" w:rsidTr="002E336D">
        <w:tc>
          <w:tcPr>
            <w:tcW w:w="1056" w:type="dxa"/>
          </w:tcPr>
          <w:p w:rsidR="00674105" w:rsidRDefault="00674105" w:rsidP="002E336D">
            <w:r>
              <w:t>5</w:t>
            </w:r>
          </w:p>
        </w:tc>
        <w:tc>
          <w:tcPr>
            <w:tcW w:w="1104" w:type="dxa"/>
          </w:tcPr>
          <w:p w:rsidR="00000000" w:rsidRDefault="00674105">
            <w:r>
              <w:t>1.</w:t>
            </w:r>
            <w:del w:id="171" w:author="Chase Tingley" w:date="2011-08-19T17:29:00Z">
              <w:r w:rsidDel="00C075F1">
                <w:delText>2</w:delText>
              </w:r>
            </w:del>
            <w:ins w:id="172" w:author="Chase Tingley" w:date="2011-08-19T17:30:00Z">
              <w:r w:rsidR="00C075F1">
                <w:t>3</w:t>
              </w:r>
            </w:ins>
            <w:r>
              <w:t>.0</w:t>
            </w:r>
          </w:p>
        </w:tc>
        <w:tc>
          <w:tcPr>
            <w:tcW w:w="1260" w:type="dxa"/>
          </w:tcPr>
          <w:p w:rsidR="00674105" w:rsidRDefault="00674105" w:rsidP="003E57B1">
            <w:del w:id="173" w:author="Chase Tingley" w:date="2011-08-19T17:12:00Z">
              <w:r w:rsidDel="00832111">
                <w:delText>15</w:delText>
              </w:r>
            </w:del>
            <w:ins w:id="174" w:author="Chase Tingley" w:date="2011-08-19T17:12:00Z">
              <w:r w:rsidR="00832111">
                <w:t>1</w:t>
              </w:r>
              <w:r w:rsidR="00CD2A81">
                <w:t>9</w:t>
              </w:r>
            </w:ins>
            <w:r>
              <w:t>/8/11</w:t>
            </w:r>
          </w:p>
        </w:tc>
        <w:tc>
          <w:tcPr>
            <w:tcW w:w="1220" w:type="dxa"/>
          </w:tcPr>
          <w:p w:rsidR="00674105" w:rsidRDefault="00674105" w:rsidP="002E336D">
            <w:r>
              <w:t>Chase Tingley</w:t>
            </w:r>
          </w:p>
        </w:tc>
        <w:tc>
          <w:tcPr>
            <w:tcW w:w="4630" w:type="dxa"/>
          </w:tcPr>
          <w:p w:rsidR="00674105" w:rsidRDefault="00674105" w:rsidP="006C5828">
            <w:r>
              <w:t>Updated based on feedback from Yves Savourel, Christian Lieske, and David Filip.</w:t>
            </w:r>
          </w:p>
        </w:tc>
      </w:tr>
    </w:tbl>
    <w:p w:rsidR="002E336D" w:rsidRPr="002E336D" w:rsidRDefault="002E336D" w:rsidP="002E336D"/>
    <w:p w:rsidR="002E336D" w:rsidRDefault="002E336D">
      <w:pPr>
        <w:spacing w:before="0" w:after="0"/>
        <w:rPr>
          <w:rFonts w:asciiTheme="majorHAnsi" w:eastAsiaTheme="majorEastAsia" w:hAnsiTheme="majorHAnsi" w:cstheme="majorBidi"/>
          <w:b/>
          <w:bCs/>
          <w:color w:val="345A8A" w:themeColor="accent1" w:themeShade="B5"/>
          <w:sz w:val="32"/>
          <w:szCs w:val="32"/>
        </w:rPr>
      </w:pPr>
      <w:r>
        <w:br w:type="page"/>
      </w:r>
    </w:p>
    <w:p w:rsidR="00357E34" w:rsidRDefault="00357E34" w:rsidP="00357E34">
      <w:pPr>
        <w:pStyle w:val="Heading1"/>
      </w:pPr>
      <w:bookmarkStart w:id="175" w:name="_Toc301538376"/>
      <w:r>
        <w:lastRenderedPageBreak/>
        <w:t>Introduction</w:t>
      </w:r>
      <w:bookmarkEnd w:id="175"/>
    </w:p>
    <w:p w:rsidR="00357E34" w:rsidRDefault="00357E34" w:rsidP="00357E34">
      <w:r>
        <w:t>The TMS Interoperability</w:t>
      </w:r>
      <w:r w:rsidR="008E25C4">
        <w:t xml:space="preserve"> Protocol</w:t>
      </w:r>
      <w:r>
        <w:t xml:space="preserve"> Package</w:t>
      </w:r>
      <w:r w:rsidR="00C92494">
        <w:t xml:space="preserve"> (TI</w:t>
      </w:r>
      <w:r w:rsidR="008E25C4">
        <w:t>P</w:t>
      </w:r>
      <w:r w:rsidR="00C92494">
        <w:t>P)</w:t>
      </w:r>
      <w:r>
        <w:t xml:space="preserve"> is </w:t>
      </w:r>
      <w:r w:rsidR="00C92494">
        <w:t>an information container that allows the seamless</w:t>
      </w:r>
      <w:r>
        <w:t xml:space="preserve"> exchange of information between different </w:t>
      </w:r>
      <w:r w:rsidR="00C92494">
        <w:t xml:space="preserve">independent </w:t>
      </w:r>
      <w:r>
        <w:t>Translation Management Systems (TMS).</w:t>
      </w:r>
    </w:p>
    <w:p w:rsidR="00357E34" w:rsidRDefault="00357E34" w:rsidP="00357E34">
      <w:r>
        <w:t>This reference guide describes the package, the package description and standard methods to interact with the package. The representation of the content itself is not described in this document.</w:t>
      </w:r>
    </w:p>
    <w:p w:rsidR="00357E34" w:rsidRDefault="00357E34" w:rsidP="00357E34">
      <w:pPr>
        <w:pStyle w:val="Heading2"/>
      </w:pPr>
      <w:bookmarkStart w:id="176" w:name="_Toc301538377"/>
      <w:r>
        <w:t>Why TIP</w:t>
      </w:r>
      <w:r w:rsidR="006620E7">
        <w:t>P</w:t>
      </w:r>
      <w:r>
        <w:t>?</w:t>
      </w:r>
      <w:bookmarkEnd w:id="176"/>
    </w:p>
    <w:p w:rsidR="00357E34" w:rsidRDefault="00357E34" w:rsidP="00357E34">
      <w:r>
        <w:t>There exist two major ways of exchanging content between TMS:</w:t>
      </w:r>
    </w:p>
    <w:p w:rsidR="00357E34" w:rsidRDefault="00357E34" w:rsidP="00357E34">
      <w:pPr>
        <w:pStyle w:val="ListParagraph"/>
        <w:numPr>
          <w:ilvl w:val="0"/>
          <w:numId w:val="2"/>
        </w:numPr>
      </w:pPr>
      <w:r>
        <w:t>Proprietary solutions between TMS of the same vendor that support content as well as additional information.</w:t>
      </w:r>
    </w:p>
    <w:p w:rsidR="00357E34" w:rsidRDefault="00357E34" w:rsidP="00357E34">
      <w:pPr>
        <w:pStyle w:val="ListParagraph"/>
        <w:numPr>
          <w:ilvl w:val="0"/>
          <w:numId w:val="2"/>
        </w:numPr>
      </w:pPr>
      <w:r>
        <w:t>Different file format</w:t>
      </w:r>
      <w:r w:rsidR="00A8787E">
        <w:t>s</w:t>
      </w:r>
      <w:r>
        <w:t xml:space="preserve"> </w:t>
      </w:r>
      <w:r w:rsidR="00C92494">
        <w:t xml:space="preserve">standards </w:t>
      </w:r>
      <w:r>
        <w:t>that usually only representation guides for content and not for metadata and process information.</w:t>
      </w:r>
    </w:p>
    <w:p w:rsidR="00357E34" w:rsidRDefault="00A8787E" w:rsidP="00A8787E">
      <w:r>
        <w:t xml:space="preserve">In more and more use-cases, different TMS are used within the same process. </w:t>
      </w:r>
      <w:r w:rsidR="00C92494" w:rsidRPr="00C92494">
        <w:t>This situation applies because either the translation buyer uses another system than the translation vendor, or within large buyer and/or vendor infrastructures different TMS are employed for various reasons.</w:t>
      </w:r>
    </w:p>
    <w:p w:rsidR="00A8787E" w:rsidRDefault="00C92494" w:rsidP="00A8787E">
      <w:r w:rsidRPr="00C92494">
        <w:t>The TIP</w:t>
      </w:r>
      <w:r w:rsidR="006248DD">
        <w:t>P</w:t>
      </w:r>
      <w:r w:rsidRPr="00C92494">
        <w:t xml:space="preserve"> enables different TMS to exchange and to deploy the various package objects contained in the </w:t>
      </w:r>
      <w:r>
        <w:t>container</w:t>
      </w:r>
      <w:r w:rsidRPr="00C92494">
        <w:t xml:space="preserve"> in an automated way. Besides</w:t>
      </w:r>
      <w:r w:rsidR="001467B2">
        <w:t xml:space="preserve"> </w:t>
      </w:r>
      <w:del w:id="177" w:author="Chase Tingley" w:date="2011-08-16T17:32:00Z">
        <w:r w:rsidR="001467B2" w:rsidDel="005811FB">
          <w:delText>its payload</w:delText>
        </w:r>
      </w:del>
      <w:ins w:id="178" w:author="Chase Tingley" w:date="2011-08-16T17:33:00Z">
        <w:r w:rsidR="005811FB">
          <w:t>localizable files</w:t>
        </w:r>
      </w:ins>
      <w:r w:rsidRPr="00C92494">
        <w:t xml:space="preserve"> the </w:t>
      </w:r>
      <w:r>
        <w:t>container</w:t>
      </w:r>
      <w:r w:rsidRPr="00C92494">
        <w:t xml:space="preserve"> may also hold additional information and data files:</w:t>
      </w:r>
    </w:p>
    <w:p w:rsidR="00A8787E" w:rsidRDefault="00A8787E" w:rsidP="00A8787E">
      <w:pPr>
        <w:pStyle w:val="ListParagraph"/>
        <w:numPr>
          <w:ilvl w:val="0"/>
          <w:numId w:val="3"/>
        </w:numPr>
      </w:pPr>
      <w:r>
        <w:t>Information:</w:t>
      </w:r>
    </w:p>
    <w:p w:rsidR="00A8787E" w:rsidRDefault="00A8787E" w:rsidP="00A8787E">
      <w:pPr>
        <w:pStyle w:val="ListParagraph"/>
        <w:numPr>
          <w:ilvl w:val="1"/>
          <w:numId w:val="3"/>
        </w:numPr>
      </w:pPr>
      <w:r>
        <w:t>Process related information</w:t>
      </w:r>
    </w:p>
    <w:p w:rsidR="00A8787E" w:rsidRDefault="00A8787E" w:rsidP="00A8787E">
      <w:pPr>
        <w:pStyle w:val="ListParagraph"/>
        <w:numPr>
          <w:ilvl w:val="1"/>
          <w:numId w:val="3"/>
        </w:numPr>
      </w:pPr>
      <w:r>
        <w:t>Content descriptions</w:t>
      </w:r>
    </w:p>
    <w:p w:rsidR="00A8787E" w:rsidRDefault="00A8787E" w:rsidP="00A8787E">
      <w:pPr>
        <w:pStyle w:val="ListParagraph"/>
        <w:numPr>
          <w:ilvl w:val="1"/>
          <w:numId w:val="3"/>
        </w:numPr>
      </w:pPr>
      <w:r>
        <w:t>Tool related information</w:t>
      </w:r>
    </w:p>
    <w:p w:rsidR="00A8787E" w:rsidRDefault="00A8787E" w:rsidP="00A8787E">
      <w:pPr>
        <w:pStyle w:val="ListParagraph"/>
        <w:numPr>
          <w:ilvl w:val="1"/>
          <w:numId w:val="3"/>
        </w:numPr>
      </w:pPr>
      <w:r>
        <w:t>Metrics</w:t>
      </w:r>
    </w:p>
    <w:p w:rsidR="00A8787E" w:rsidRDefault="00A8787E" w:rsidP="00A8787E">
      <w:pPr>
        <w:pStyle w:val="ListParagraph"/>
        <w:numPr>
          <w:ilvl w:val="0"/>
          <w:numId w:val="3"/>
        </w:numPr>
      </w:pPr>
      <w:r>
        <w:t>Files:</w:t>
      </w:r>
    </w:p>
    <w:p w:rsidR="00A8787E" w:rsidRDefault="00A8787E" w:rsidP="00A8787E">
      <w:pPr>
        <w:pStyle w:val="ListParagraph"/>
        <w:numPr>
          <w:ilvl w:val="1"/>
          <w:numId w:val="3"/>
        </w:numPr>
      </w:pPr>
      <w:r>
        <w:t>Translation Memory (TM)</w:t>
      </w:r>
    </w:p>
    <w:p w:rsidR="00A8787E" w:rsidRDefault="00A8787E" w:rsidP="00A8787E">
      <w:pPr>
        <w:pStyle w:val="ListParagraph"/>
        <w:numPr>
          <w:ilvl w:val="1"/>
          <w:numId w:val="3"/>
        </w:numPr>
      </w:pPr>
      <w:r>
        <w:t>Terminology</w:t>
      </w:r>
    </w:p>
    <w:p w:rsidR="00A8787E" w:rsidRDefault="00A8787E" w:rsidP="00A8787E">
      <w:pPr>
        <w:pStyle w:val="ListParagraph"/>
        <w:numPr>
          <w:ilvl w:val="1"/>
          <w:numId w:val="3"/>
        </w:numPr>
      </w:pPr>
      <w:r>
        <w:t>Reference material</w:t>
      </w:r>
    </w:p>
    <w:p w:rsidR="00A8787E" w:rsidRDefault="00A8787E" w:rsidP="00A8787E">
      <w:pPr>
        <w:pStyle w:val="ListParagraph"/>
        <w:numPr>
          <w:ilvl w:val="1"/>
          <w:numId w:val="3"/>
        </w:numPr>
      </w:pPr>
      <w:r>
        <w:t>Style guide</w:t>
      </w:r>
    </w:p>
    <w:p w:rsidR="00701BAB" w:rsidRDefault="004F4A72" w:rsidP="00701BAB">
      <w:pPr>
        <w:pStyle w:val="Heading2"/>
      </w:pPr>
      <w:bookmarkStart w:id="179" w:name="_Toc301538378"/>
      <w:r>
        <w:t xml:space="preserve">Relationship to </w:t>
      </w:r>
      <w:r w:rsidR="00E92A41">
        <w:t>Other</w:t>
      </w:r>
      <w:r>
        <w:t xml:space="preserve"> Efforts</w:t>
      </w:r>
      <w:bookmarkEnd w:id="179"/>
    </w:p>
    <w:p w:rsidR="000373F8" w:rsidRPr="00563C96" w:rsidRDefault="000373F8" w:rsidP="000373F8">
      <w:pPr>
        <w:pStyle w:val="PlainText"/>
        <w:rPr>
          <w:rFonts w:asciiTheme="minorHAnsi" w:hAnsiTheme="minorHAnsi"/>
          <w:sz w:val="24"/>
          <w:szCs w:val="24"/>
        </w:rPr>
      </w:pPr>
      <w:r w:rsidRPr="00563C96">
        <w:rPr>
          <w:rFonts w:asciiTheme="minorHAnsi" w:hAnsiTheme="minorHAnsi"/>
          <w:sz w:val="24"/>
          <w:szCs w:val="24"/>
        </w:rPr>
        <w:t xml:space="preserve">Exchanging and interchanging various types of data between different translation management systems (TMS) is an area of increasing activity in the field of product and media localization and translation. It comprises multiple workflows of human and machine processes, </w:t>
      </w:r>
      <w:r w:rsidRPr="00563C96">
        <w:rPr>
          <w:rFonts w:asciiTheme="minorHAnsi" w:hAnsiTheme="minorHAnsi"/>
          <w:sz w:val="24"/>
          <w:szCs w:val="24"/>
        </w:rPr>
        <w:lastRenderedPageBreak/>
        <w:t xml:space="preserve">multiple data types, and multiple technologies.  The Translation Interoperability Protocol (TIP) is designed to enable the seamless and lossless sharing of data and information between different independent TMS based on open standards for data representations. The technical means for </w:t>
      </w:r>
      <w:r w:rsidR="007266EE" w:rsidRPr="00563C96">
        <w:rPr>
          <w:rFonts w:asciiTheme="minorHAnsi" w:hAnsiTheme="minorHAnsi"/>
          <w:sz w:val="24"/>
          <w:szCs w:val="24"/>
        </w:rPr>
        <w:t xml:space="preserve">this </w:t>
      </w:r>
      <w:r w:rsidRPr="00563C96">
        <w:rPr>
          <w:rFonts w:asciiTheme="minorHAnsi" w:hAnsiTheme="minorHAnsi"/>
          <w:sz w:val="24"/>
          <w:szCs w:val="24"/>
        </w:rPr>
        <w:t>sharing is the TIP Package (TIPP)</w:t>
      </w:r>
      <w:r w:rsidR="00397C7B" w:rsidRPr="00563C96">
        <w:rPr>
          <w:rFonts w:asciiTheme="minorHAnsi" w:hAnsiTheme="minorHAnsi"/>
          <w:sz w:val="24"/>
          <w:szCs w:val="24"/>
        </w:rPr>
        <w:t>,</w:t>
      </w:r>
      <w:r w:rsidRPr="00563C96">
        <w:rPr>
          <w:rFonts w:asciiTheme="minorHAnsi" w:hAnsiTheme="minorHAnsi"/>
          <w:sz w:val="24"/>
          <w:szCs w:val="24"/>
        </w:rPr>
        <w:t xml:space="preserve"> which represents a transport container with several resources (TIPP Objects) that are needed to accomplish a certain translation task.</w:t>
      </w:r>
    </w:p>
    <w:p w:rsidR="000373F8" w:rsidRPr="00563C96" w:rsidRDefault="000373F8" w:rsidP="000373F8">
      <w:pPr>
        <w:pStyle w:val="PlainText"/>
        <w:rPr>
          <w:rFonts w:asciiTheme="minorHAnsi" w:hAnsiTheme="minorHAnsi"/>
          <w:sz w:val="24"/>
          <w:szCs w:val="24"/>
        </w:rPr>
      </w:pPr>
    </w:p>
    <w:p w:rsidR="000373F8" w:rsidRPr="00563C96" w:rsidRDefault="000373F8" w:rsidP="000373F8">
      <w:pPr>
        <w:pStyle w:val="PlainText"/>
        <w:rPr>
          <w:rFonts w:asciiTheme="minorHAnsi" w:hAnsiTheme="minorHAnsi"/>
          <w:sz w:val="24"/>
          <w:szCs w:val="24"/>
        </w:rPr>
      </w:pPr>
      <w:r w:rsidRPr="00563C96">
        <w:rPr>
          <w:rFonts w:asciiTheme="minorHAnsi" w:hAnsiTheme="minorHAnsi"/>
          <w:sz w:val="24"/>
          <w:szCs w:val="24"/>
        </w:rPr>
        <w:t>Currently, there are several other efforts under development related to container formats for translation interoperability.  We consider those efforts to be complementary to our own approach. The focus of the initial version of TIPP is to document and implement a package</w:t>
      </w:r>
      <w:r w:rsidR="00AD2548">
        <w:rPr>
          <w:rFonts w:asciiTheme="minorHAnsi" w:hAnsiTheme="minorHAnsi"/>
          <w:sz w:val="24"/>
          <w:szCs w:val="24"/>
        </w:rPr>
        <w:t xml:space="preserve"> format that is machine-</w:t>
      </w:r>
      <w:r w:rsidR="004C787A">
        <w:rPr>
          <w:rFonts w:asciiTheme="minorHAnsi" w:hAnsiTheme="minorHAnsi"/>
          <w:sz w:val="24"/>
          <w:szCs w:val="24"/>
        </w:rPr>
        <w:t>readable</w:t>
      </w:r>
      <w:r w:rsidRPr="00563C96">
        <w:rPr>
          <w:rFonts w:asciiTheme="minorHAnsi" w:hAnsiTheme="minorHAnsi"/>
          <w:sz w:val="24"/>
          <w:szCs w:val="24"/>
        </w:rPr>
        <w:t xml:space="preserve"> and can reliably exchange </w:t>
      </w:r>
      <w:del w:id="180" w:author="Chase Tingley" w:date="2011-08-16T17:51:00Z">
        <w:r w:rsidRPr="00563C96" w:rsidDel="00D802F3">
          <w:rPr>
            <w:rFonts w:asciiTheme="minorHAnsi" w:hAnsiTheme="minorHAnsi"/>
            <w:sz w:val="24"/>
            <w:szCs w:val="24"/>
          </w:rPr>
          <w:delText xml:space="preserve">translation assets </w:delText>
        </w:r>
      </w:del>
      <w:ins w:id="181" w:author="Chase Tingley" w:date="2011-08-16T17:51:00Z">
        <w:r w:rsidR="00D802F3">
          <w:rPr>
            <w:rFonts w:asciiTheme="minorHAnsi" w:hAnsiTheme="minorHAnsi"/>
            <w:sz w:val="24"/>
            <w:szCs w:val="24"/>
          </w:rPr>
          <w:t xml:space="preserve">translatable </w:t>
        </w:r>
        <w:r w:rsidR="00B66CA1">
          <w:rPr>
            <w:rFonts w:asciiTheme="minorHAnsi" w:hAnsiTheme="minorHAnsi"/>
            <w:sz w:val="24"/>
            <w:szCs w:val="24"/>
          </w:rPr>
          <w:t xml:space="preserve">resources </w:t>
        </w:r>
      </w:ins>
      <w:r w:rsidRPr="00563C96">
        <w:rPr>
          <w:rFonts w:asciiTheme="minorHAnsi" w:hAnsiTheme="minorHAnsi"/>
          <w:sz w:val="24"/>
          <w:szCs w:val="24"/>
        </w:rPr>
        <w:t>and certain limited types of metadata.</w:t>
      </w:r>
    </w:p>
    <w:p w:rsidR="000373F8" w:rsidRPr="00563C96" w:rsidRDefault="000373F8" w:rsidP="000373F8">
      <w:pPr>
        <w:pStyle w:val="PlainText"/>
        <w:rPr>
          <w:rFonts w:asciiTheme="minorHAnsi" w:hAnsiTheme="minorHAnsi"/>
          <w:sz w:val="24"/>
          <w:szCs w:val="24"/>
        </w:rPr>
      </w:pPr>
    </w:p>
    <w:p w:rsidR="000373F8" w:rsidRPr="00563C96" w:rsidRDefault="000373F8" w:rsidP="006330DC">
      <w:pPr>
        <w:pStyle w:val="PlainText"/>
        <w:rPr>
          <w:rFonts w:asciiTheme="minorHAnsi" w:hAnsiTheme="minorHAnsi"/>
          <w:sz w:val="24"/>
          <w:szCs w:val="24"/>
        </w:rPr>
      </w:pPr>
      <w:r w:rsidRPr="00563C96">
        <w:rPr>
          <w:rFonts w:asciiTheme="minorHAnsi" w:hAnsiTheme="minorHAnsi"/>
          <w:sz w:val="24"/>
          <w:szCs w:val="24"/>
        </w:rPr>
        <w:t>In contrast, other approaches are tackling efforts to describe additional business related processes and metadata, for example, from bidding through actual translation tasks to the final evaluation and billing procedures, at the expense of complexity and machine readability. We believe that both efforts may benefit from additional collaboration and cross-pollination of ideas in the future.</w:t>
      </w:r>
    </w:p>
    <w:p w:rsidR="00AE5A07" w:rsidRDefault="00AE5A07" w:rsidP="00D92DD3">
      <w:pPr>
        <w:pStyle w:val="Heading2"/>
        <w:rPr>
          <w:ins w:id="182" w:author="Chase Tingley" w:date="2011-08-19T16:48:00Z"/>
        </w:rPr>
      </w:pPr>
      <w:bookmarkStart w:id="183" w:name="_Toc301538379"/>
      <w:ins w:id="184" w:author="Chase Tingley" w:date="2011-08-19T16:48:00Z">
        <w:r>
          <w:t>Goals and Non-goals</w:t>
        </w:r>
      </w:ins>
      <w:ins w:id="185" w:author="Chase Tingley" w:date="2011-08-19T16:54:00Z">
        <w:r w:rsidR="000C4A51">
          <w:t xml:space="preserve"> of TIP</w:t>
        </w:r>
      </w:ins>
      <w:ins w:id="186" w:author="Chase Tingley" w:date="2011-08-19T16:57:00Z">
        <w:r w:rsidR="00E62C71">
          <w:t xml:space="preserve"> and TIPP</w:t>
        </w:r>
      </w:ins>
      <w:bookmarkEnd w:id="183"/>
    </w:p>
    <w:p w:rsidR="00000000" w:rsidRDefault="000C4A51">
      <w:pPr>
        <w:rPr>
          <w:ins w:id="187" w:author="Chase Tingley" w:date="2011-08-19T16:59:00Z"/>
        </w:rPr>
        <w:pPrChange w:id="188" w:author="Chase Tingley" w:date="2011-08-19T16:57:00Z">
          <w:pPr>
            <w:pStyle w:val="Heading2"/>
          </w:pPr>
        </w:pPrChange>
      </w:pPr>
      <w:ins w:id="189" w:author="Chase Tingley" w:date="2011-08-19T16:57:00Z">
        <w:r>
          <w:t>The purpose of TIP</w:t>
        </w:r>
        <w:r w:rsidR="00EC7AEF">
          <w:t xml:space="preserve"> is to </w:t>
        </w:r>
        <w:r>
          <w:t xml:space="preserve">provide a way to exchange data that has been normalized for translation between </w:t>
        </w:r>
        <w:r w:rsidR="00977EA8">
          <w:t>different links in a t</w:t>
        </w:r>
        <w:r w:rsidR="00713EFE">
          <w:t>ranslation tool chain.</w:t>
        </w:r>
      </w:ins>
      <w:ins w:id="190" w:author="Chase Tingley" w:date="2011-08-19T16:58:00Z">
        <w:r w:rsidR="00713EFE">
          <w:t xml:space="preserve">  Because of this focus, there are a number of broader problems that it does not attempt to solve.  In particular, </w:t>
        </w:r>
      </w:ins>
      <w:ins w:id="191" w:author="Chase Tingley" w:date="2011-08-19T16:59:00Z">
        <w:r w:rsidR="00961B88">
          <w:t xml:space="preserve">TIP does not attempt to define the boundary between CMS systems and translation tools; it assumes that </w:t>
        </w:r>
        <w:r w:rsidR="00080A79">
          <w:t>its translatable content has already been imported into a TIP-aware system somehow.</w:t>
        </w:r>
      </w:ins>
    </w:p>
    <w:p w:rsidR="00000000" w:rsidRDefault="00AB6C9A">
      <w:pPr>
        <w:rPr>
          <w:ins w:id="192" w:author="Chase Tingley" w:date="2011-08-19T17:10:00Z"/>
        </w:rPr>
        <w:pPrChange w:id="193" w:author="Chase Tingley" w:date="2011-08-19T16:57:00Z">
          <w:pPr>
            <w:pStyle w:val="Heading2"/>
          </w:pPr>
        </w:pPrChange>
      </w:pPr>
      <w:ins w:id="194" w:author="Chase Tingley" w:date="2011-08-19T16:59:00Z">
        <w:r>
          <w:t xml:space="preserve">More generally, it does not attempt to address use cases </w:t>
        </w:r>
      </w:ins>
      <w:ins w:id="195" w:author="Chase Tingley" w:date="2011-08-19T17:07:00Z">
        <w:r w:rsidR="00024D4A">
          <w:t xml:space="preserve">involving </w:t>
        </w:r>
      </w:ins>
      <w:ins w:id="196" w:author="Chase Tingley" w:date="2011-08-19T17:09:00Z">
        <w:r w:rsidR="00DF62D9">
          <w:t xml:space="preserve">the needs of </w:t>
        </w:r>
      </w:ins>
      <w:ins w:id="197" w:author="Chase Tingley" w:date="2011-08-19T17:07:00Z">
        <w:r w:rsidR="007E0B85">
          <w:t xml:space="preserve">systems outside of the </w:t>
        </w:r>
      </w:ins>
      <w:ins w:id="198" w:author="Chase Tingley" w:date="2011-08-19T17:00:00Z">
        <w:r w:rsidR="00024D4A">
          <w:t xml:space="preserve"> </w:t>
        </w:r>
      </w:ins>
      <w:ins w:id="199" w:author="Chase Tingley" w:date="2011-08-19T17:09:00Z">
        <w:r w:rsidR="009633FB">
          <w:t xml:space="preserve">translation </w:t>
        </w:r>
      </w:ins>
      <w:ins w:id="200" w:author="Chase Tingley" w:date="2011-08-19T17:07:00Z">
        <w:r w:rsidR="007E0B85">
          <w:t>tool chain.</w:t>
        </w:r>
        <w:r w:rsidR="00E606C1">
          <w:t xml:space="preserve">  For example, </w:t>
        </w:r>
        <w:r w:rsidR="00C16F94">
          <w:t xml:space="preserve">some localization workflows </w:t>
        </w:r>
      </w:ins>
      <w:ins w:id="201" w:author="Chase Tingley" w:date="2011-08-19T17:09:00Z">
        <w:r w:rsidR="001F6D82">
          <w:t xml:space="preserve">expect </w:t>
        </w:r>
      </w:ins>
      <w:ins w:id="202" w:author="Chase Tingley" w:date="2011-08-19T17:07:00Z">
        <w:r w:rsidR="00C16F94">
          <w:t xml:space="preserve">files </w:t>
        </w:r>
      </w:ins>
      <w:ins w:id="203" w:author="Chase Tingley" w:date="2011-08-19T17:08:00Z">
        <w:r w:rsidR="00C16F94">
          <w:t xml:space="preserve">or </w:t>
        </w:r>
      </w:ins>
      <w:ins w:id="204" w:author="Chase Tingley" w:date="2011-08-19T17:09:00Z">
        <w:r w:rsidR="001F6D82">
          <w:t xml:space="preserve">directories to be renamed </w:t>
        </w:r>
        <w:r w:rsidR="00392E31">
          <w:t xml:space="preserve">based on </w:t>
        </w:r>
      </w:ins>
      <w:ins w:id="205" w:author="Chase Tingley" w:date="2011-08-19T17:08:00Z">
        <w:r w:rsidR="00C16F94">
          <w:t xml:space="preserve">locale-dependent (or other variable) elements.  These </w:t>
        </w:r>
        <w:r w:rsidR="0012489F">
          <w:t>use cases are beyond the current scope of TIP.</w:t>
        </w:r>
      </w:ins>
    </w:p>
    <w:p w:rsidR="00000000" w:rsidRDefault="004244AB">
      <w:pPr>
        <w:rPr>
          <w:ins w:id="206" w:author="Chase Tingley" w:date="2011-08-19T16:57:00Z"/>
        </w:rPr>
        <w:pPrChange w:id="207" w:author="Chase Tingley" w:date="2011-08-19T16:57:00Z">
          <w:pPr>
            <w:pStyle w:val="Heading2"/>
          </w:pPr>
        </w:pPrChange>
      </w:pPr>
      <w:ins w:id="208" w:author="Chase Tingley" w:date="2011-08-19T17:10:00Z">
        <w:r>
          <w:t>Even within these constraints, the present scope of TIP</w:t>
        </w:r>
      </w:ins>
      <w:ins w:id="209" w:author="Chase Tingley" w:date="2011-08-19T17:11:00Z">
        <w:r w:rsidR="00AE13B2">
          <w:t>P</w:t>
        </w:r>
      </w:ins>
      <w:ins w:id="210" w:author="Chase Tingley" w:date="2011-08-19T17:10:00Z">
        <w:r>
          <w:t xml:space="preserve"> is </w:t>
        </w:r>
        <w:r w:rsidR="006F1238">
          <w:t>narrow.</w:t>
        </w:r>
      </w:ins>
      <w:ins w:id="211" w:author="Chase Tingley" w:date="2011-08-19T17:11:00Z">
        <w:r w:rsidR="006F1238">
          <w:t xml:space="preserve">  This version supports only bilingual </w:t>
        </w:r>
        <w:r w:rsidR="00424A93">
          <w:t xml:space="preserve">translation projects, and does not support the partial completion of </w:t>
        </w:r>
        <w:r w:rsidR="000D50C8">
          <w:t xml:space="preserve">a project.  </w:t>
        </w:r>
        <w:r w:rsidR="00853AC1">
          <w:t>These use cases may be supported in future iterations of TIPP.</w:t>
        </w:r>
      </w:ins>
    </w:p>
    <w:p w:rsidR="00D92DD3" w:rsidRDefault="00D92DD3" w:rsidP="00D92DD3">
      <w:pPr>
        <w:pStyle w:val="Heading2"/>
      </w:pPr>
      <w:bookmarkStart w:id="212" w:name="_Toc301538380"/>
      <w:r>
        <w:t>Versioning of this Reference</w:t>
      </w:r>
      <w:bookmarkEnd w:id="212"/>
    </w:p>
    <w:p w:rsidR="00D92DD3" w:rsidRDefault="00D92DD3" w:rsidP="00D92DD3">
      <w:r>
        <w:t xml:space="preserve">An important part of the approach for the TMS Interoperability </w:t>
      </w:r>
      <w:r w:rsidR="00586C40">
        <w:t xml:space="preserve"> Protocol </w:t>
      </w:r>
      <w:r>
        <w:t>Package is an agile und fast implementation of the first version of TI</w:t>
      </w:r>
      <w:r w:rsidR="00586C40">
        <w:t>P</w:t>
      </w:r>
      <w:r>
        <w:t xml:space="preserve">P. This reference might therefore change quickly over </w:t>
      </w:r>
      <w:r>
        <w:lastRenderedPageBreak/>
        <w:t>time and it is important to understand the compatibility between the versions.</w:t>
      </w:r>
    </w:p>
    <w:p w:rsidR="00D92DD3" w:rsidRDefault="00D92DD3" w:rsidP="00D92DD3">
      <w:r>
        <w:t xml:space="preserve">The version of this reference (which will also be included in every package) consists of three </w:t>
      </w:r>
      <w:r w:rsidR="008772AE">
        <w:t>n</w:t>
      </w:r>
      <w:r w:rsidR="007C3FD7">
        <w:t xml:space="preserve">umbers, period-separated, </w:t>
      </w:r>
      <w:r>
        <w:t>starting with 1.0.1.</w:t>
      </w:r>
    </w:p>
    <w:p w:rsidR="00D92DD3" w:rsidRDefault="00D92DD3" w:rsidP="00D92DD3">
      <w:r>
        <w:t xml:space="preserve">The first </w:t>
      </w:r>
      <w:r w:rsidR="007C3FD7">
        <w:t xml:space="preserve">number </w:t>
      </w:r>
      <w:r>
        <w:t xml:space="preserve">describes the major version: Differences between major versions might lead to a lack of compatibility. </w:t>
      </w:r>
    </w:p>
    <w:p w:rsidR="00D92DD3" w:rsidRDefault="00D92DD3" w:rsidP="00D92DD3">
      <w:r>
        <w:t xml:space="preserve">The second </w:t>
      </w:r>
      <w:r w:rsidR="007C3FD7">
        <w:t xml:space="preserve">number </w:t>
      </w:r>
      <w:r>
        <w:t xml:space="preserve">describes the version of the Package Description File Format: All basic changes in the </w:t>
      </w:r>
      <w:r w:rsidRPr="00D92DD3">
        <w:rPr>
          <w:rStyle w:val="Filename"/>
        </w:rPr>
        <w:t>manifest.xml</w:t>
      </w:r>
      <w:r>
        <w:t xml:space="preserve"> will lead to a new second digit.</w:t>
      </w:r>
    </w:p>
    <w:p w:rsidR="00D92DD3" w:rsidRPr="00D92DD3" w:rsidRDefault="00D92DD3" w:rsidP="00D92DD3">
      <w:r>
        <w:t xml:space="preserve">Changes in the third </w:t>
      </w:r>
      <w:r w:rsidR="007C3FD7">
        <w:t xml:space="preserve">number </w:t>
      </w:r>
      <w:r>
        <w:t xml:space="preserve">apply for the changed support of content types within the package without changing the basic structure of the </w:t>
      </w:r>
      <w:r w:rsidRPr="00D92DD3">
        <w:rPr>
          <w:rStyle w:val="Filename"/>
        </w:rPr>
        <w:t>manifest.xml</w:t>
      </w:r>
      <w:r>
        <w:t>.</w:t>
      </w:r>
    </w:p>
    <w:p w:rsidR="006C7081" w:rsidRDefault="006C7081" w:rsidP="006C7081">
      <w:pPr>
        <w:pStyle w:val="Heading1"/>
      </w:pPr>
      <w:bookmarkStart w:id="213" w:name="_Toc301538381"/>
      <w:moveToRangeStart w:id="214" w:author="Chase Tingley" w:date="2011-08-16T17:26:00Z" w:name="move301278917"/>
      <w:moveTo w:id="215" w:author="Chase Tingley" w:date="2011-08-16T17:26:00Z">
        <w:r>
          <w:t>Glossary</w:t>
        </w:r>
      </w:moveTo>
      <w:ins w:id="216" w:author="Chase Tingley" w:date="2011-08-16T17:26:00Z">
        <w:r>
          <w:t xml:space="preserve"> of Terms</w:t>
        </w:r>
      </w:ins>
      <w:bookmarkEnd w:id="213"/>
    </w:p>
    <w:tbl>
      <w:tblPr>
        <w:tblStyle w:val="TableGrid"/>
        <w:tblW w:w="0" w:type="auto"/>
        <w:tblLook w:val="04A0"/>
      </w:tblPr>
      <w:tblGrid>
        <w:gridCol w:w="1638"/>
        <w:gridCol w:w="5220"/>
      </w:tblGrid>
      <w:tr w:rsidR="006C7081" w:rsidTr="001B7B77">
        <w:tc>
          <w:tcPr>
            <w:tcW w:w="1638" w:type="dxa"/>
          </w:tcPr>
          <w:p w:rsidR="00055274" w:rsidRDefault="00A93FFF">
            <w:ins w:id="217" w:author="Chase Tingley" w:date="2011-08-16T17:27:00Z">
              <w:r>
                <w:t>Envelope</w:t>
              </w:r>
            </w:ins>
          </w:p>
        </w:tc>
        <w:tc>
          <w:tcPr>
            <w:tcW w:w="5220" w:type="dxa"/>
          </w:tcPr>
          <w:p w:rsidR="00055274" w:rsidRDefault="00A93FFF">
            <w:ins w:id="218" w:author="Chase Tingley" w:date="2011-08-16T17:27:00Z">
              <w:r>
                <w:t>The outermost container in a TIPP package.  In the current implementation, this is a ZIP archive.</w:t>
              </w:r>
            </w:ins>
          </w:p>
        </w:tc>
      </w:tr>
      <w:tr w:rsidR="005C2707" w:rsidTr="001B7B77">
        <w:trPr>
          <w:ins w:id="219" w:author="Chase Tingley" w:date="2011-08-16T17:29:00Z"/>
        </w:trPr>
        <w:tc>
          <w:tcPr>
            <w:tcW w:w="1638" w:type="dxa"/>
          </w:tcPr>
          <w:p w:rsidR="005C2707" w:rsidRDefault="005C2707" w:rsidP="00AE570F">
            <w:pPr>
              <w:rPr>
                <w:ins w:id="220" w:author="Chase Tingley" w:date="2011-08-16T17:29:00Z"/>
              </w:rPr>
            </w:pPr>
            <w:ins w:id="221" w:author="Chase Tingley" w:date="2011-08-16T17:29:00Z">
              <w:r>
                <w:t>Package Description File</w:t>
              </w:r>
            </w:ins>
          </w:p>
        </w:tc>
        <w:tc>
          <w:tcPr>
            <w:tcW w:w="5220" w:type="dxa"/>
          </w:tcPr>
          <w:p w:rsidR="00055274" w:rsidRDefault="00BB43A4">
            <w:pPr>
              <w:rPr>
                <w:ins w:id="222" w:author="Chase Tingley" w:date="2011-08-16T17:29:00Z"/>
              </w:rPr>
            </w:pPr>
            <w:ins w:id="223" w:author="Chase Tingley" w:date="2011-08-16T17:30:00Z">
              <w:r>
                <w:t xml:space="preserve">An XML file that </w:t>
              </w:r>
              <w:r w:rsidR="00CC6D24">
                <w:t>contains all metadata needed to process a TIPP package.</w:t>
              </w:r>
            </w:ins>
          </w:p>
        </w:tc>
      </w:tr>
      <w:tr w:rsidR="006C7081" w:rsidTr="001B7B77">
        <w:tc>
          <w:tcPr>
            <w:tcW w:w="1638" w:type="dxa"/>
          </w:tcPr>
          <w:p w:rsidR="00055274" w:rsidRDefault="00E73E66">
            <w:ins w:id="224" w:author="Chase Tingley" w:date="2011-08-16T17:27:00Z">
              <w:r>
                <w:t>Package Object Container</w:t>
              </w:r>
            </w:ins>
          </w:p>
        </w:tc>
        <w:tc>
          <w:tcPr>
            <w:tcW w:w="5220" w:type="dxa"/>
          </w:tcPr>
          <w:p w:rsidR="00055274" w:rsidRDefault="008F211F">
            <w:ins w:id="225" w:author="Chase Tingley" w:date="2011-08-16T17:28:00Z">
              <w:r>
                <w:t xml:space="preserve">The portion of a TIPP package that </w:t>
              </w:r>
              <w:r w:rsidR="00420B22">
                <w:t xml:space="preserve">stores the </w:t>
              </w:r>
              <w:r w:rsidR="00FB5E7F">
                <w:t xml:space="preserve">package </w:t>
              </w:r>
            </w:ins>
            <w:ins w:id="226" w:author="Chase Tingley" w:date="2011-08-19T17:25:00Z">
              <w:r w:rsidR="00D426E2">
                <w:t>objects</w:t>
              </w:r>
            </w:ins>
            <w:ins w:id="227" w:author="Chase Tingley" w:date="2011-08-16T17:28:00Z">
              <w:r w:rsidR="0012430C">
                <w:t>.</w:t>
              </w:r>
              <w:r w:rsidR="00AF4756">
                <w:t xml:space="preserve">  </w:t>
              </w:r>
              <w:r w:rsidR="00AE570F">
                <w:t>The Package</w:t>
              </w:r>
              <w:r w:rsidR="00B51725">
                <w:t xml:space="preserve"> Object Container is represented </w:t>
              </w:r>
            </w:ins>
            <w:ins w:id="228" w:author="Chase Tingley" w:date="2011-08-16T17:29:00Z">
              <w:r w:rsidR="00FD4CED">
                <w:t>as a</w:t>
              </w:r>
              <w:r w:rsidR="00E54244">
                <w:t xml:space="preserve">n </w:t>
              </w:r>
              <w:r w:rsidR="00157421">
                <w:t>(</w:t>
              </w:r>
              <w:r w:rsidR="00E54244">
                <w:t>optionally encrypted</w:t>
              </w:r>
              <w:r w:rsidR="00157421">
                <w:t>)</w:t>
              </w:r>
              <w:r w:rsidR="00E54244">
                <w:t xml:space="preserve"> ZIP archive</w:t>
              </w:r>
              <w:r w:rsidR="0017044E">
                <w:t xml:space="preserve"> located within the Envelope.</w:t>
              </w:r>
            </w:ins>
          </w:p>
        </w:tc>
      </w:tr>
      <w:tr w:rsidR="006C7081" w:rsidTr="001B7B77">
        <w:tc>
          <w:tcPr>
            <w:tcW w:w="1638" w:type="dxa"/>
          </w:tcPr>
          <w:p w:rsidR="00055274" w:rsidRDefault="001B79DC">
            <w:ins w:id="229" w:author="Chase Tingley" w:date="2011-08-16T17:30:00Z">
              <w:r>
                <w:t>Package Object</w:t>
              </w:r>
            </w:ins>
          </w:p>
        </w:tc>
        <w:tc>
          <w:tcPr>
            <w:tcW w:w="5220" w:type="dxa"/>
          </w:tcPr>
          <w:p w:rsidR="00000000" w:rsidRDefault="003A5954">
            <w:ins w:id="230" w:author="Chase Tingley" w:date="2011-08-16T17:30:00Z">
              <w:r>
                <w:t xml:space="preserve">An individual file </w:t>
              </w:r>
              <w:r w:rsidR="00453663">
                <w:t xml:space="preserve">stored in a TIPP package. </w:t>
              </w:r>
            </w:ins>
          </w:p>
        </w:tc>
      </w:tr>
      <w:tr w:rsidR="00487B48" w:rsidTr="001B7B77">
        <w:trPr>
          <w:ins w:id="231" w:author="Chase Tingley" w:date="2011-08-16T17:31:00Z"/>
        </w:trPr>
        <w:tc>
          <w:tcPr>
            <w:tcW w:w="1638" w:type="dxa"/>
          </w:tcPr>
          <w:p w:rsidR="00487B48" w:rsidRDefault="004F42D2" w:rsidP="00AE570F">
            <w:pPr>
              <w:rPr>
                <w:ins w:id="232" w:author="Chase Tingley" w:date="2011-08-16T17:31:00Z"/>
              </w:rPr>
            </w:pPr>
            <w:ins w:id="233" w:author="Chase Tingley" w:date="2011-08-16T17:31:00Z">
              <w:r>
                <w:t>Request</w:t>
              </w:r>
            </w:ins>
          </w:p>
        </w:tc>
        <w:tc>
          <w:tcPr>
            <w:tcW w:w="5220" w:type="dxa"/>
          </w:tcPr>
          <w:p w:rsidR="00055274" w:rsidRDefault="00F53B6E">
            <w:pPr>
              <w:rPr>
                <w:ins w:id="234" w:author="Chase Tingley" w:date="2011-08-16T17:31:00Z"/>
              </w:rPr>
            </w:pPr>
            <w:ins w:id="235" w:author="Chase Tingley" w:date="2011-08-16T17:31:00Z">
              <w:r>
                <w:t xml:space="preserve">A TIPP </w:t>
              </w:r>
              <w:r w:rsidR="004C07D6">
                <w:t>package that defines a particular localization task to be completed.</w:t>
              </w:r>
            </w:ins>
          </w:p>
        </w:tc>
      </w:tr>
      <w:tr w:rsidR="004F42D2" w:rsidTr="001B7B77">
        <w:trPr>
          <w:ins w:id="236" w:author="Chase Tingley" w:date="2011-08-16T17:31:00Z"/>
        </w:trPr>
        <w:tc>
          <w:tcPr>
            <w:tcW w:w="1638" w:type="dxa"/>
          </w:tcPr>
          <w:p w:rsidR="004F42D2" w:rsidRDefault="00221B1F" w:rsidP="00AE570F">
            <w:pPr>
              <w:rPr>
                <w:ins w:id="237" w:author="Chase Tingley" w:date="2011-08-16T17:31:00Z"/>
              </w:rPr>
            </w:pPr>
            <w:ins w:id="238" w:author="Chase Tingley" w:date="2011-08-16T17:31:00Z">
              <w:r>
                <w:t>Response</w:t>
              </w:r>
            </w:ins>
          </w:p>
        </w:tc>
        <w:tc>
          <w:tcPr>
            <w:tcW w:w="5220" w:type="dxa"/>
          </w:tcPr>
          <w:p w:rsidR="00055274" w:rsidRDefault="00221B1F">
            <w:pPr>
              <w:rPr>
                <w:ins w:id="239" w:author="Chase Tingley" w:date="2011-08-16T17:31:00Z"/>
              </w:rPr>
            </w:pPr>
            <w:ins w:id="240" w:author="Chase Tingley" w:date="2011-08-16T17:31:00Z">
              <w:r>
                <w:t xml:space="preserve">A TIPP package </w:t>
              </w:r>
            </w:ins>
            <w:ins w:id="241" w:author="Chase Tingley" w:date="2011-08-16T17:32:00Z">
              <w:r w:rsidR="004F4045">
                <w:t>that contain the results of an attempt to complete the localization task defined by a given Request.</w:t>
              </w:r>
            </w:ins>
          </w:p>
        </w:tc>
      </w:tr>
    </w:tbl>
    <w:p w:rsidR="006C7081" w:rsidRDefault="006C7081" w:rsidP="006C7081"/>
    <w:p w:rsidR="00701BAB" w:rsidRDefault="00701BAB" w:rsidP="00701BAB">
      <w:pPr>
        <w:pStyle w:val="Heading1"/>
      </w:pPr>
      <w:bookmarkStart w:id="242" w:name="_Toc301538382"/>
      <w:moveToRangeEnd w:id="214"/>
      <w:r>
        <w:lastRenderedPageBreak/>
        <w:t>Basic Structure</w:t>
      </w:r>
      <w:bookmarkEnd w:id="242"/>
    </w:p>
    <w:p w:rsidR="0079568C" w:rsidRDefault="0079568C" w:rsidP="0079568C">
      <w:r>
        <w:t xml:space="preserve">A TIP Package </w:t>
      </w:r>
      <w:r w:rsidR="000C3F5C">
        <w:t>consists of two parts:</w:t>
      </w:r>
    </w:p>
    <w:p w:rsidR="000C3F5C" w:rsidRDefault="000C3F5C" w:rsidP="000C3F5C">
      <w:pPr>
        <w:pStyle w:val="ListParagraph"/>
        <w:numPr>
          <w:ilvl w:val="0"/>
          <w:numId w:val="19"/>
        </w:numPr>
      </w:pPr>
      <w:r>
        <w:t>The Package Description File</w:t>
      </w:r>
      <w:r w:rsidR="00B153A4">
        <w:t xml:space="preserve">, </w:t>
      </w:r>
      <w:r w:rsidR="00B15412">
        <w:t>an XML file defined by the TIPP Schema.</w:t>
      </w:r>
    </w:p>
    <w:p w:rsidR="000C3F5C" w:rsidRPr="0079568C" w:rsidRDefault="000C3F5C" w:rsidP="000C3F5C">
      <w:pPr>
        <w:pStyle w:val="ListParagraph"/>
        <w:numPr>
          <w:ilvl w:val="0"/>
          <w:numId w:val="19"/>
        </w:numPr>
      </w:pPr>
      <w:r>
        <w:t xml:space="preserve">An (optionally encrypted) </w:t>
      </w:r>
      <w:r w:rsidR="00FB6722">
        <w:t xml:space="preserve">Package </w:t>
      </w:r>
      <w:r w:rsidR="00DF5665">
        <w:t xml:space="preserve">Object Container.  The Package Object Container is a ZIP </w:t>
      </w:r>
      <w:r w:rsidR="000F26E6">
        <w:t xml:space="preserve">archive </w:t>
      </w:r>
      <w:r>
        <w:t>containing one or more Package Objects.</w:t>
      </w:r>
    </w:p>
    <w:p w:rsidR="00D55DD5" w:rsidRDefault="00D55DD5" w:rsidP="00043000">
      <w:r>
        <w:t xml:space="preserve">These two parts are contained in the package itself, which is also called the Envelope.  </w:t>
      </w:r>
      <w:r w:rsidR="009E3974">
        <w:t>In the current implementation, the Envelope is a ZIP archive.</w:t>
      </w:r>
    </w:p>
    <w:p w:rsidR="003F7389" w:rsidRPr="00043000" w:rsidRDefault="00055274" w:rsidP="00043000">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 2" o:spid="_x0000_s1028" type="#_x0000_t114" style="position:absolute;margin-left:18pt;margin-top:26.15pt;width:108pt;height:36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" fillcolor="#4f81bd [3204]" strokecolor="#4579b8 [3044]">
            <v:fill color2="#a7bfde [1620]" rotate="t" type="gradient">
              <o:fill v:ext="view" type="gradientUnscaled"/>
            </v:fill>
            <v:shadow on="t" opacity="22937f" origin=",.5" offset="0,.63889mm"/>
            <v:textbox style="mso-next-textbox:#Document 2">
              <w:txbxContent>
                <w:p w:rsidR="00071CD2" w:rsidRDefault="00071CD2" w:rsidP="003F7389">
                  <w:pPr>
                    <w:jc w:val="center"/>
                  </w:pPr>
                  <w:r>
                    <w:t>Description File</w:t>
                  </w:r>
                </w:p>
              </w:txbxContent>
            </v:textbox>
          </v:shape>
        </w:pict>
      </w:r>
      <w:r>
        <w:rPr>
          <w:noProof/>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Multidocument 4" o:spid="_x0000_s1027" type="#_x0000_t115" style="position:absolute;margin-left:126pt;margin-top:60.45pt;width:162pt;height:64.8pt;z-index:251662336;visibility:visible;mso-width-relative:margin" wrapcoords="2800 -251 -100 3516 -100 21098 3100 21349 7100 21349 7500 21349 11000 20093 14200 19842 20200 17330 20100 15823 21000 15823 21700 14065 21700 -251 2800 -2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" fillcolor="#4f81bd [3204]" strokecolor="#4579b8 [3044]">
            <v:fill color2="#a7bfde [1620]" rotate="t" type="gradient">
              <o:fill v:ext="view" type="gradientUnscaled"/>
            </v:fill>
            <v:shadow on="t" opacity="22937f" origin=",.5" offset="0,.63889mm"/>
            <v:textbox style="mso-next-textbox:#Multidocument 4">
              <w:txbxContent>
                <w:p w:rsidR="00071CD2" w:rsidRDefault="00071CD2" w:rsidP="003F7389">
                  <w:pPr>
                    <w:jc w:val="center"/>
                  </w:pPr>
                  <w:r>
                    <w:t>Object Container</w:t>
                  </w:r>
                </w:p>
                <w:p w:rsidR="00071CD2" w:rsidRPr="00C4724A" w:rsidRDefault="00071CD2" w:rsidP="00C4724A">
                  <w:pPr>
                    <w:spacing w:before="0"/>
                    <w:jc w:val="center"/>
                    <w:rPr>
                      <w:sz w:val="18"/>
                    </w:rPr>
                  </w:pPr>
                  <w:r w:rsidRPr="00C4724A">
                    <w:rPr>
                      <w:sz w:val="18"/>
                    </w:rPr>
                    <w:t>(optionally encrypted)</w:t>
                  </w:r>
                </w:p>
              </w:txbxContent>
            </v:textbox>
            <w10:wrap type="through"/>
          </v:shape>
        </w:pict>
      </w:r>
      <w:r>
        <w:rPr>
          <w:noProof/>
        </w:rPr>
      </w:r>
      <w:r>
        <w:rPr>
          <w:noProof/>
        </w:rPr>
        <w:pict>
          <v:rect id="Rectangle 1" o:spid="_x0000_s1029" style="width:302pt;height:130.5pt;visibility:visible;mso-position-horizontal-relative:char;mso-position-vertical-relative:li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" fillcolor="#4f81bd [3204]" strokecolor="#4579b8 [3044]">
            <v:fill color2="#a7bfde [1620]" rotate="t" type="gradient">
              <o:fill v:ext="view" type="gradientUnscaled"/>
            </v:fill>
            <v:shadow on="t" opacity="22937f" origin=",.5" offset="0,.63889mm"/>
            <w10:wrap type="none"/>
            <w10:anchorlock/>
          </v:rect>
        </w:pict>
      </w:r>
    </w:p>
    <w:p w:rsidR="009942D1" w:rsidRPr="009942D1" w:rsidRDefault="009942D1" w:rsidP="009942D1">
      <w:r w:rsidRPr="009942D1">
        <w:t xml:space="preserve">There is no folder structure within the </w:t>
      </w:r>
      <w:r w:rsidR="002611A4">
        <w:t>Envelope</w:t>
      </w:r>
      <w:r w:rsidR="00B70DAA">
        <w:t xml:space="preserve">.  The Package Description File </w:t>
      </w:r>
      <w:r w:rsidRPr="009942D1">
        <w:t xml:space="preserve">must be named </w:t>
      </w:r>
      <w:r w:rsidRPr="009942D1">
        <w:rPr>
          <w:rStyle w:val="Filename"/>
        </w:rPr>
        <w:t>manifest.xml</w:t>
      </w:r>
      <w:r w:rsidR="00CF4CCB">
        <w:rPr>
          <w:rStyle w:val="Filename"/>
        </w:rPr>
        <w:t>.</w:t>
      </w:r>
      <w:r w:rsidR="00EF60AD">
        <w:t xml:space="preserve"> </w:t>
      </w:r>
      <w:r w:rsidR="00ED70A6">
        <w:t xml:space="preserve"> T</w:t>
      </w:r>
      <w:r>
        <w:t xml:space="preserve">he </w:t>
      </w:r>
      <w:r w:rsidR="00FB6722">
        <w:t xml:space="preserve">Package </w:t>
      </w:r>
      <w:r w:rsidR="00EF60AD">
        <w:t>Object</w:t>
      </w:r>
      <w:r w:rsidR="00707D11">
        <w:t xml:space="preserve"> Container</w:t>
      </w:r>
      <w:r w:rsidR="00F90FEC">
        <w:t xml:space="preserve"> which must be named </w:t>
      </w:r>
      <w:proofErr w:type="spellStart"/>
      <w:r w:rsidR="00C92494">
        <w:rPr>
          <w:rStyle w:val="Filename"/>
        </w:rPr>
        <w:t>pobjects</w:t>
      </w:r>
      <w:r w:rsidR="00763A2A">
        <w:rPr>
          <w:rStyle w:val="Filename"/>
        </w:rPr>
        <w:t>.</w:t>
      </w:r>
      <w:r w:rsidR="00FE44E9">
        <w:rPr>
          <w:rStyle w:val="Filename"/>
        </w:rPr>
        <w:t>zip.enc</w:t>
      </w:r>
      <w:proofErr w:type="spellEnd"/>
      <w:r w:rsidR="0007703A">
        <w:t xml:space="preserve"> </w:t>
      </w:r>
      <w:r w:rsidR="00F90FEC">
        <w:t xml:space="preserve">or </w:t>
      </w:r>
      <w:r w:rsidR="00C92494">
        <w:rPr>
          <w:rStyle w:val="Filename"/>
        </w:rPr>
        <w:t>pobjects</w:t>
      </w:r>
      <w:r w:rsidR="00F90FEC" w:rsidRPr="00F90FEC">
        <w:rPr>
          <w:rStyle w:val="Filename"/>
        </w:rPr>
        <w:t>.zip</w:t>
      </w:r>
      <w:r w:rsidR="00F90FEC">
        <w:t xml:space="preserve"> depending on if it’s encrypted or not.</w:t>
      </w:r>
    </w:p>
    <w:p w:rsidR="00DA75C8" w:rsidRDefault="00DA75C8" w:rsidP="00DA75C8">
      <w:pPr>
        <w:pStyle w:val="Heading2"/>
      </w:pPr>
      <w:bookmarkStart w:id="243" w:name="_Toc301538383"/>
      <w:moveToRangeStart w:id="244" w:author="Chase Tingley" w:date="2011-08-16T15:28:00Z" w:name="move301271835"/>
      <w:moveTo w:id="245" w:author="Chase Tingley" w:date="2011-08-16T15:28:00Z">
        <w:r>
          <w:t>Package Description File (manifest.xml)</w:t>
        </w:r>
      </w:moveTo>
      <w:bookmarkEnd w:id="243"/>
    </w:p>
    <w:p w:rsidR="00DA75C8" w:rsidRDefault="00DA75C8" w:rsidP="00DA75C8">
      <w:moveTo w:id="246" w:author="Chase Tingley" w:date="2011-08-16T15:28:00Z">
        <w:r>
          <w:t>The Package Description File contains information on all Package Objects included in the Container.  Any Objects not described by the Container can be ignored by package processors.</w:t>
        </w:r>
      </w:moveTo>
    </w:p>
    <w:moveToRangeEnd w:id="244"/>
    <w:p w:rsidR="00986D91" w:rsidRDefault="00986D91" w:rsidP="00986D91">
      <w:pPr>
        <w:pStyle w:val="Heading2"/>
      </w:pPr>
      <w:del w:id="247" w:author="Chase Tingley" w:date="2011-08-16T15:28:00Z">
        <w:r w:rsidDel="00000FCF">
          <w:delText xml:space="preserve">Structure of the </w:delText>
        </w:r>
      </w:del>
      <w:bookmarkStart w:id="248" w:name="_Toc301538384"/>
      <w:r>
        <w:t>Package Object Container</w:t>
      </w:r>
      <w:ins w:id="249" w:author="Chase Tingley" w:date="2011-08-16T15:28:00Z">
        <w:r w:rsidR="006F7165">
          <w:t xml:space="preserve"> (pobjects.zip/</w:t>
        </w:r>
        <w:proofErr w:type="spellStart"/>
        <w:r w:rsidR="006F7165">
          <w:t>pobjects.zip.enc</w:t>
        </w:r>
        <w:proofErr w:type="spellEnd"/>
        <w:r w:rsidR="006F7165">
          <w:t>)</w:t>
        </w:r>
      </w:ins>
      <w:bookmarkEnd w:id="248"/>
    </w:p>
    <w:p w:rsidR="003F7389" w:rsidRDefault="00707D11" w:rsidP="003F7389">
      <w:pPr>
        <w:pStyle w:val="Heading3"/>
      </w:pPr>
      <w:bookmarkStart w:id="250" w:name="_Toc301538385"/>
      <w:r>
        <w:t>Package Object</w:t>
      </w:r>
      <w:r w:rsidR="00B03E97">
        <w:t xml:space="preserve"> Sections</w:t>
      </w:r>
      <w:bookmarkEnd w:id="250"/>
    </w:p>
    <w:p w:rsidR="001536B2" w:rsidRDefault="00F90FEC" w:rsidP="00F90FEC">
      <w:pPr>
        <w:rPr>
          <w:ins w:id="251" w:author="Chase Tingley" w:date="2011-08-19T16:29:00Z"/>
        </w:rPr>
      </w:pPr>
      <w:r>
        <w:t xml:space="preserve">The </w:t>
      </w:r>
      <w:r w:rsidR="00357E73">
        <w:t xml:space="preserve">Package Object </w:t>
      </w:r>
      <w:r w:rsidR="00707D11">
        <w:t>Container contains</w:t>
      </w:r>
      <w:r>
        <w:t xml:space="preserve"> a folder for</w:t>
      </w:r>
      <w:r w:rsidR="00813181">
        <w:t xml:space="preserve"> each</w:t>
      </w:r>
      <w:r>
        <w:t xml:space="preserve"> </w:t>
      </w:r>
      <w:r w:rsidR="00E55523">
        <w:t xml:space="preserve">of </w:t>
      </w:r>
      <w:r>
        <w:t>the different content type</w:t>
      </w:r>
      <w:r w:rsidR="00707D11">
        <w:t>s</w:t>
      </w:r>
      <w:r>
        <w:t xml:space="preserve"> it can include.</w:t>
      </w:r>
      <w:r w:rsidR="00B03E97">
        <w:t xml:space="preserve">  These folders are called Package Object Sections.</w:t>
      </w:r>
      <w:r w:rsidR="0055489A">
        <w:t xml:space="preserve">  Each Section is identified by its folder name.</w:t>
      </w:r>
    </w:p>
    <w:p w:rsidR="009D43BD" w:rsidRPr="00F72705" w:rsidRDefault="00F72705" w:rsidP="00F90FEC">
      <w:ins w:id="252" w:author="Chase Tingley" w:date="2011-08-19T16:30:00Z">
        <w:r>
          <w:rPr>
            <w:b/>
          </w:rPr>
          <w:t xml:space="preserve">Note: </w:t>
        </w:r>
      </w:ins>
      <w:ins w:id="253" w:author="Chase Tingley" w:date="2011-08-19T16:29:00Z">
        <w:r w:rsidR="00055274">
          <w:t xml:space="preserve">In </w:t>
        </w:r>
      </w:ins>
      <w:ins w:id="254" w:author="Chase Tingley" w:date="2011-08-19T16:30:00Z">
        <w:r w:rsidR="00055274">
          <w:t xml:space="preserve">version </w:t>
        </w:r>
      </w:ins>
      <w:ins w:id="255" w:author="Chase Tingley" w:date="2011-08-19T17:30:00Z">
        <w:r w:rsidR="00F35E00">
          <w:t>1.3.0</w:t>
        </w:r>
      </w:ins>
      <w:ins w:id="256" w:author="Chase Tingley" w:date="2011-08-19T16:29:00Z">
        <w:r w:rsidR="00055274">
          <w:t xml:space="preserve">, only the </w:t>
        </w:r>
        <w:r w:rsidR="00055274">
          <w:rPr>
            <w:i/>
          </w:rPr>
          <w:t>bilingual</w:t>
        </w:r>
        <w:r w:rsidR="00055274">
          <w:t xml:space="preserve">, </w:t>
        </w:r>
        <w:r w:rsidR="00055274">
          <w:rPr>
            <w:i/>
          </w:rPr>
          <w:t>input</w:t>
        </w:r>
        <w:r w:rsidR="00055274">
          <w:t xml:space="preserve">, </w:t>
        </w:r>
        <w:r w:rsidR="00055274">
          <w:rPr>
            <w:i/>
          </w:rPr>
          <w:t>output</w:t>
        </w:r>
        <w:r w:rsidR="00055274">
          <w:t xml:space="preserve">, and </w:t>
        </w:r>
        <w:r w:rsidR="00055274">
          <w:rPr>
            <w:i/>
          </w:rPr>
          <w:t>tm</w:t>
        </w:r>
        <w:r w:rsidR="00055274">
          <w:t xml:space="preserve"> sections are </w:t>
        </w:r>
      </w:ins>
      <w:ins w:id="257" w:author="Chase Tingley" w:date="2011-08-19T16:30:00Z">
        <w:r w:rsidR="00055274">
          <w:t>allowed by the schema.   Information about all other sections should be considered provisional at this point.</w:t>
        </w:r>
      </w:ins>
    </w:p>
    <w:tbl>
      <w:tblPr>
        <w:tblStyle w:val="TableGrid"/>
        <w:tblW w:w="0" w:type="auto"/>
        <w:tblLook w:val="04A0"/>
        <w:tblPrChange w:id="258" w:author="Chase Tingley" w:date="2011-08-19T16:28:00Z">
          <w:tblPr>
            <w:tblStyle w:val="TableGrid"/>
            <w:tblW w:w="0" w:type="auto"/>
            <w:tblLook w:val="04A0"/>
          </w:tblPr>
        </w:tblPrChange>
      </w:tblPr>
      <w:tblGrid>
        <w:gridCol w:w="1432"/>
        <w:gridCol w:w="2952"/>
        <w:gridCol w:w="1657"/>
        <w:gridCol w:w="1375"/>
        <w:tblGridChange w:id="259">
          <w:tblGrid>
            <w:gridCol w:w="1458"/>
            <w:gridCol w:w="3600"/>
            <w:gridCol w:w="1818"/>
            <w:gridCol w:w="1818"/>
          </w:tblGrid>
        </w:tblGridChange>
      </w:tblGrid>
      <w:tr w:rsidR="00B1350A" w:rsidRPr="00F90FEC" w:rsidTr="00B1350A">
        <w:trPr>
          <w:tblHeader/>
          <w:trPrChange w:id="260" w:author="Chase Tingley" w:date="2011-08-19T16:28:00Z">
            <w:trPr>
              <w:tblHeader/>
            </w:trPr>
          </w:trPrChange>
        </w:trPr>
        <w:tc>
          <w:tcPr>
            <w:tcW w:w="1433" w:type="dxa"/>
            <w:tcPrChange w:id="261" w:author="Chase Tingley" w:date="2011-08-19T16:28:00Z">
              <w:tcPr>
                <w:tcW w:w="1458" w:type="dxa"/>
              </w:tcPr>
            </w:tcPrChange>
          </w:tcPr>
          <w:p w:rsidR="00B1350A" w:rsidRPr="00F90FEC" w:rsidRDefault="00B1350A" w:rsidP="00F90FEC">
            <w:pPr>
              <w:rPr>
                <w:rStyle w:val="Bold"/>
              </w:rPr>
            </w:pPr>
            <w:r w:rsidRPr="00F90FEC">
              <w:rPr>
                <w:rStyle w:val="Bold"/>
              </w:rPr>
              <w:lastRenderedPageBreak/>
              <w:t>Folder</w:t>
            </w:r>
          </w:p>
        </w:tc>
        <w:tc>
          <w:tcPr>
            <w:tcW w:w="2980" w:type="dxa"/>
            <w:tcPrChange w:id="262" w:author="Chase Tingley" w:date="2011-08-19T16:28:00Z">
              <w:tcPr>
                <w:tcW w:w="3600" w:type="dxa"/>
              </w:tcPr>
            </w:tcPrChange>
          </w:tcPr>
          <w:p w:rsidR="00B1350A" w:rsidRPr="00F90FEC" w:rsidRDefault="00B1350A" w:rsidP="00F90FEC">
            <w:pPr>
              <w:rPr>
                <w:rStyle w:val="Bold"/>
              </w:rPr>
            </w:pPr>
            <w:r w:rsidRPr="00F90FEC">
              <w:rPr>
                <w:rStyle w:val="Bold"/>
              </w:rPr>
              <w:t>Description</w:t>
            </w:r>
          </w:p>
        </w:tc>
        <w:tc>
          <w:tcPr>
            <w:tcW w:w="1664" w:type="dxa"/>
            <w:tcPrChange w:id="263" w:author="Chase Tingley" w:date="2011-08-19T16:28:00Z">
              <w:tcPr>
                <w:tcW w:w="1818" w:type="dxa"/>
              </w:tcPr>
            </w:tcPrChange>
          </w:tcPr>
          <w:p w:rsidR="00B1350A" w:rsidRPr="00F90FEC" w:rsidRDefault="00B1350A" w:rsidP="00F90FEC">
            <w:pPr>
              <w:rPr>
                <w:rStyle w:val="Bold"/>
              </w:rPr>
            </w:pPr>
            <w:r w:rsidRPr="00F90FEC">
              <w:rPr>
                <w:rStyle w:val="Bold"/>
              </w:rPr>
              <w:t>File Types</w:t>
            </w:r>
          </w:p>
        </w:tc>
        <w:tc>
          <w:tcPr>
            <w:tcW w:w="1339" w:type="dxa"/>
            <w:tcPrChange w:id="264" w:author="Chase Tingley" w:date="2011-08-19T16:28:00Z">
              <w:tcPr>
                <w:tcW w:w="1818" w:type="dxa"/>
              </w:tcPr>
            </w:tcPrChange>
          </w:tcPr>
          <w:p w:rsidR="00B1350A" w:rsidRPr="00F90FEC" w:rsidRDefault="00B1350A" w:rsidP="00F90FEC">
            <w:pPr>
              <w:rPr>
                <w:ins w:id="265" w:author="Chase Tingley" w:date="2011-08-19T16:28:00Z"/>
                <w:rStyle w:val="Bold"/>
              </w:rPr>
            </w:pPr>
            <w:ins w:id="266" w:author="Chase Tingley" w:date="2011-08-19T16:28:00Z">
              <w:r>
                <w:rPr>
                  <w:rStyle w:val="Bold"/>
                </w:rPr>
                <w:t>Supported in v</w:t>
              </w:r>
            </w:ins>
            <w:ins w:id="267" w:author="Chase Tingley" w:date="2011-08-19T17:30:00Z">
              <w:r w:rsidR="00F35E00">
                <w:rPr>
                  <w:rStyle w:val="Bold"/>
                </w:rPr>
                <w:t>1.3.0</w:t>
              </w:r>
            </w:ins>
            <w:ins w:id="268" w:author="Chase Tingley" w:date="2011-08-19T16:28:00Z">
              <w:r>
                <w:rPr>
                  <w:rStyle w:val="Bold"/>
                </w:rPr>
                <w:t>?</w:t>
              </w:r>
            </w:ins>
          </w:p>
        </w:tc>
      </w:tr>
      <w:tr w:rsidR="00B1350A" w:rsidTr="00B1350A">
        <w:tc>
          <w:tcPr>
            <w:tcW w:w="1433" w:type="dxa"/>
            <w:tcPrChange w:id="269" w:author="Chase Tingley" w:date="2011-08-19T16:28:00Z">
              <w:tcPr>
                <w:tcW w:w="1458" w:type="dxa"/>
              </w:tcPr>
            </w:tcPrChange>
          </w:tcPr>
          <w:p w:rsidR="00B1350A" w:rsidRDefault="00B1350A" w:rsidP="00F90FEC">
            <w:pPr>
              <w:rPr>
                <w:rStyle w:val="Filename"/>
              </w:rPr>
            </w:pPr>
            <w:r>
              <w:rPr>
                <w:rStyle w:val="Filename"/>
              </w:rPr>
              <w:t>bilingual</w:t>
            </w:r>
          </w:p>
        </w:tc>
        <w:tc>
          <w:tcPr>
            <w:tcW w:w="2980" w:type="dxa"/>
            <w:tcPrChange w:id="270" w:author="Chase Tingley" w:date="2011-08-19T16:28:00Z">
              <w:tcPr>
                <w:tcW w:w="3600" w:type="dxa"/>
              </w:tcPr>
            </w:tcPrChange>
          </w:tcPr>
          <w:p w:rsidR="00B1350A" w:rsidRPr="003D323B" w:rsidRDefault="00B1350A" w:rsidP="003D323B">
            <w:r>
              <w:t xml:space="preserve">Contains content to be processed in bilingual file formats. As bilingual files encapsulate their own translations, these files are edited in place.  There may be multiple files in this folder, each referenced in the </w:t>
            </w:r>
            <w:r>
              <w:rPr>
                <w:i/>
              </w:rPr>
              <w:t>manifest.xml</w:t>
            </w:r>
            <w:r>
              <w:t xml:space="preserve"> file.  </w:t>
            </w:r>
          </w:p>
        </w:tc>
        <w:tc>
          <w:tcPr>
            <w:tcW w:w="1664" w:type="dxa"/>
            <w:tcPrChange w:id="271" w:author="Chase Tingley" w:date="2011-08-19T16:28:00Z">
              <w:tcPr>
                <w:tcW w:w="1818" w:type="dxa"/>
              </w:tcPr>
            </w:tcPrChange>
          </w:tcPr>
          <w:p w:rsidR="00B1350A" w:rsidRDefault="00B1350A" w:rsidP="0001499C">
            <w:proofErr w:type="spellStart"/>
            <w:r>
              <w:t>XLIFF:Doc</w:t>
            </w:r>
            <w:proofErr w:type="spellEnd"/>
          </w:p>
        </w:tc>
        <w:tc>
          <w:tcPr>
            <w:tcW w:w="1339" w:type="dxa"/>
            <w:tcPrChange w:id="272" w:author="Chase Tingley" w:date="2011-08-19T16:28:00Z">
              <w:tcPr>
                <w:tcW w:w="1818" w:type="dxa"/>
              </w:tcPr>
            </w:tcPrChange>
          </w:tcPr>
          <w:p w:rsidR="00B1350A" w:rsidRDefault="00B1350A" w:rsidP="0001499C">
            <w:pPr>
              <w:rPr>
                <w:ins w:id="273" w:author="Chase Tingley" w:date="2011-08-19T16:28:00Z"/>
              </w:rPr>
            </w:pPr>
            <w:ins w:id="274" w:author="Chase Tingley" w:date="2011-08-19T16:28:00Z">
              <w:r>
                <w:t>Yes</w:t>
              </w:r>
            </w:ins>
          </w:p>
        </w:tc>
      </w:tr>
      <w:tr w:rsidR="00B1350A" w:rsidTr="00B1350A">
        <w:tc>
          <w:tcPr>
            <w:tcW w:w="1433" w:type="dxa"/>
            <w:tcPrChange w:id="275" w:author="Chase Tingley" w:date="2011-08-19T16:28:00Z">
              <w:tcPr>
                <w:tcW w:w="1458" w:type="dxa"/>
              </w:tcPr>
            </w:tcPrChange>
          </w:tcPr>
          <w:p w:rsidR="00B1350A" w:rsidRPr="00F90FEC" w:rsidRDefault="007F70F9" w:rsidP="00F90FEC">
            <w:pPr>
              <w:rPr>
                <w:rStyle w:val="Filename"/>
              </w:rPr>
            </w:pPr>
            <w:r>
              <w:rPr>
                <w:rStyle w:val="Filename"/>
              </w:rPr>
              <w:t>I</w:t>
            </w:r>
            <w:r w:rsidR="00B1350A">
              <w:rPr>
                <w:rStyle w:val="Filename"/>
              </w:rPr>
              <w:t>nput</w:t>
            </w:r>
          </w:p>
        </w:tc>
        <w:tc>
          <w:tcPr>
            <w:tcW w:w="2980" w:type="dxa"/>
            <w:tcPrChange w:id="276" w:author="Chase Tingley" w:date="2011-08-19T16:28:00Z">
              <w:tcPr>
                <w:tcW w:w="3600" w:type="dxa"/>
              </w:tcPr>
            </w:tcPrChange>
          </w:tcPr>
          <w:p w:rsidR="00B1350A" w:rsidRDefault="00B1350A" w:rsidP="003D323B">
            <w:r>
              <w:t xml:space="preserve">Contains source content to be processed. Files in this folder are considered read-only; as the files are processed, they are written back to the </w:t>
            </w:r>
            <w:r w:rsidRPr="003D323B">
              <w:rPr>
                <w:i/>
              </w:rPr>
              <w:t>output</w:t>
            </w:r>
            <w:r>
              <w:t xml:space="preserve"> folder.  There might be multiple files in this folder, each referenced in the </w:t>
            </w:r>
            <w:r w:rsidRPr="00C4724A">
              <w:rPr>
                <w:rStyle w:val="Filename"/>
              </w:rPr>
              <w:t>manifest.xml</w:t>
            </w:r>
            <w:r>
              <w:t xml:space="preserve"> file.</w:t>
            </w:r>
          </w:p>
        </w:tc>
        <w:tc>
          <w:tcPr>
            <w:tcW w:w="1664" w:type="dxa"/>
            <w:tcPrChange w:id="277" w:author="Chase Tingley" w:date="2011-08-19T16:28:00Z">
              <w:tcPr>
                <w:tcW w:w="1818" w:type="dxa"/>
              </w:tcPr>
            </w:tcPrChange>
          </w:tcPr>
          <w:p w:rsidR="00B1350A" w:rsidRDefault="00B1350A" w:rsidP="00F90FEC">
            <w:r>
              <w:t>Any localizable</w:t>
            </w:r>
          </w:p>
        </w:tc>
        <w:tc>
          <w:tcPr>
            <w:tcW w:w="1339" w:type="dxa"/>
            <w:tcPrChange w:id="278" w:author="Chase Tingley" w:date="2011-08-19T16:28:00Z">
              <w:tcPr>
                <w:tcW w:w="1818" w:type="dxa"/>
              </w:tcPr>
            </w:tcPrChange>
          </w:tcPr>
          <w:p w:rsidR="00B1350A" w:rsidRDefault="00B1350A" w:rsidP="00F90FEC">
            <w:pPr>
              <w:rPr>
                <w:ins w:id="279" w:author="Chase Tingley" w:date="2011-08-19T16:28:00Z"/>
              </w:rPr>
            </w:pPr>
            <w:ins w:id="280" w:author="Chase Tingley" w:date="2011-08-19T16:28:00Z">
              <w:r>
                <w:t>Yes</w:t>
              </w:r>
            </w:ins>
          </w:p>
        </w:tc>
      </w:tr>
      <w:tr w:rsidR="00B1350A" w:rsidTr="00B1350A">
        <w:tc>
          <w:tcPr>
            <w:tcW w:w="1433" w:type="dxa"/>
            <w:tcPrChange w:id="281" w:author="Chase Tingley" w:date="2011-08-19T16:28:00Z">
              <w:tcPr>
                <w:tcW w:w="1458" w:type="dxa"/>
              </w:tcPr>
            </w:tcPrChange>
          </w:tcPr>
          <w:p w:rsidR="00B1350A" w:rsidRDefault="00B1350A" w:rsidP="00F90FEC">
            <w:pPr>
              <w:rPr>
                <w:rStyle w:val="Filename"/>
              </w:rPr>
            </w:pPr>
            <w:r>
              <w:rPr>
                <w:rStyle w:val="Filename"/>
              </w:rPr>
              <w:t>output</w:t>
            </w:r>
          </w:p>
        </w:tc>
        <w:tc>
          <w:tcPr>
            <w:tcW w:w="2980" w:type="dxa"/>
            <w:tcPrChange w:id="282" w:author="Chase Tingley" w:date="2011-08-19T16:28:00Z">
              <w:tcPr>
                <w:tcW w:w="3600" w:type="dxa"/>
              </w:tcPr>
            </w:tcPrChange>
          </w:tcPr>
          <w:p w:rsidR="00B1350A" w:rsidRDefault="00B1350A" w:rsidP="001B28E2">
            <w:r>
              <w:t xml:space="preserve">Contains target content that has been processed content. Each file in this folder should correspond to a single file in the </w:t>
            </w:r>
            <w:r w:rsidRPr="001B28E2">
              <w:rPr>
                <w:i/>
              </w:rPr>
              <w:t>input</w:t>
            </w:r>
            <w:r>
              <w:t xml:space="preserve"> folder.  </w:t>
            </w:r>
            <w:r w:rsidRPr="001B28E2">
              <w:t>There</w:t>
            </w:r>
            <w:r>
              <w:t xml:space="preserve"> might be multiple files in this folder, each referenced in the </w:t>
            </w:r>
            <w:r w:rsidRPr="00C4724A">
              <w:rPr>
                <w:rStyle w:val="Filename"/>
              </w:rPr>
              <w:t>manifest.xml</w:t>
            </w:r>
            <w:r>
              <w:t xml:space="preserve"> file.</w:t>
            </w:r>
          </w:p>
        </w:tc>
        <w:tc>
          <w:tcPr>
            <w:tcW w:w="1664" w:type="dxa"/>
            <w:tcPrChange w:id="283" w:author="Chase Tingley" w:date="2011-08-19T16:28:00Z">
              <w:tcPr>
                <w:tcW w:w="1818" w:type="dxa"/>
              </w:tcPr>
            </w:tcPrChange>
          </w:tcPr>
          <w:p w:rsidR="00B1350A" w:rsidRDefault="00B1350A" w:rsidP="00F90FEC">
            <w:r>
              <w:t>Any localizable</w:t>
            </w:r>
          </w:p>
        </w:tc>
        <w:tc>
          <w:tcPr>
            <w:tcW w:w="1339" w:type="dxa"/>
            <w:tcPrChange w:id="284" w:author="Chase Tingley" w:date="2011-08-19T16:28:00Z">
              <w:tcPr>
                <w:tcW w:w="1818" w:type="dxa"/>
              </w:tcPr>
            </w:tcPrChange>
          </w:tcPr>
          <w:p w:rsidR="00B1350A" w:rsidRDefault="00B1350A" w:rsidP="00F90FEC">
            <w:pPr>
              <w:rPr>
                <w:ins w:id="285" w:author="Chase Tingley" w:date="2011-08-19T16:28:00Z"/>
              </w:rPr>
            </w:pPr>
            <w:ins w:id="286" w:author="Chase Tingley" w:date="2011-08-19T16:28:00Z">
              <w:r>
                <w:t>Yes</w:t>
              </w:r>
            </w:ins>
          </w:p>
        </w:tc>
      </w:tr>
      <w:tr w:rsidR="00B1350A" w:rsidTr="00B1350A">
        <w:tc>
          <w:tcPr>
            <w:tcW w:w="1433" w:type="dxa"/>
            <w:tcPrChange w:id="287" w:author="Chase Tingley" w:date="2011-08-19T16:28:00Z">
              <w:tcPr>
                <w:tcW w:w="1458" w:type="dxa"/>
              </w:tcPr>
            </w:tcPrChange>
          </w:tcPr>
          <w:p w:rsidR="00B1350A" w:rsidRPr="00F90FEC" w:rsidRDefault="007F70F9" w:rsidP="00F90FEC">
            <w:pPr>
              <w:rPr>
                <w:rStyle w:val="Filename"/>
              </w:rPr>
            </w:pPr>
            <w:r w:rsidRPr="00F90FEC">
              <w:rPr>
                <w:rStyle w:val="Filename"/>
              </w:rPr>
              <w:t>T</w:t>
            </w:r>
            <w:r w:rsidR="00B1350A" w:rsidRPr="00F90FEC">
              <w:rPr>
                <w:rStyle w:val="Filename"/>
              </w:rPr>
              <w:t>m</w:t>
            </w:r>
          </w:p>
        </w:tc>
        <w:tc>
          <w:tcPr>
            <w:tcW w:w="2980" w:type="dxa"/>
            <w:tcPrChange w:id="288" w:author="Chase Tingley" w:date="2011-08-19T16:28:00Z">
              <w:tcPr>
                <w:tcW w:w="3600" w:type="dxa"/>
              </w:tcPr>
            </w:tcPrChange>
          </w:tcPr>
          <w:p w:rsidR="00B1350A" w:rsidRDefault="00B1350A" w:rsidP="00707D11">
            <w:r>
              <w:t xml:space="preserve">Contains Translation Memory reference material. There might be multiple files in this folder, each referenced in the </w:t>
            </w:r>
            <w:r w:rsidRPr="00C4724A">
              <w:rPr>
                <w:rStyle w:val="Filename"/>
              </w:rPr>
              <w:t>manifest.xml</w:t>
            </w:r>
            <w:r>
              <w:t xml:space="preserve"> file.</w:t>
            </w:r>
          </w:p>
        </w:tc>
        <w:tc>
          <w:tcPr>
            <w:tcW w:w="1664" w:type="dxa"/>
            <w:tcPrChange w:id="289" w:author="Chase Tingley" w:date="2011-08-19T16:28:00Z">
              <w:tcPr>
                <w:tcW w:w="1818" w:type="dxa"/>
              </w:tcPr>
            </w:tcPrChange>
          </w:tcPr>
          <w:p w:rsidR="00000000" w:rsidRDefault="00B1350A">
            <w:r>
              <w:t>TMX</w:t>
            </w:r>
            <w:ins w:id="290" w:author="Chase Tingley" w:date="2011-08-19T16:31:00Z">
              <w:r w:rsidR="00A16418">
                <w:t>, XLIFF</w:t>
              </w:r>
            </w:ins>
            <w:del w:id="291" w:author="Chase Tingley" w:date="2011-08-19T16:28:00Z">
              <w:r w:rsidDel="00B1350A">
                <w:delText>, XLIFF</w:delText>
              </w:r>
            </w:del>
          </w:p>
        </w:tc>
        <w:tc>
          <w:tcPr>
            <w:tcW w:w="1339" w:type="dxa"/>
            <w:tcPrChange w:id="292" w:author="Chase Tingley" w:date="2011-08-19T16:28:00Z">
              <w:tcPr>
                <w:tcW w:w="1818" w:type="dxa"/>
              </w:tcPr>
            </w:tcPrChange>
          </w:tcPr>
          <w:p w:rsidR="00B1350A" w:rsidRDefault="00B1350A" w:rsidP="00F90FEC">
            <w:pPr>
              <w:rPr>
                <w:ins w:id="293" w:author="Chase Tingley" w:date="2011-08-19T16:28:00Z"/>
              </w:rPr>
            </w:pPr>
            <w:ins w:id="294" w:author="Chase Tingley" w:date="2011-08-19T16:28:00Z">
              <w:r>
                <w:t>Yes</w:t>
              </w:r>
            </w:ins>
          </w:p>
        </w:tc>
      </w:tr>
      <w:tr w:rsidR="00B1350A" w:rsidTr="00B1350A">
        <w:tc>
          <w:tcPr>
            <w:tcW w:w="1433" w:type="dxa"/>
            <w:tcPrChange w:id="295" w:author="Chase Tingley" w:date="2011-08-19T16:28:00Z">
              <w:tcPr>
                <w:tcW w:w="1458" w:type="dxa"/>
              </w:tcPr>
            </w:tcPrChange>
          </w:tcPr>
          <w:p w:rsidR="00B1350A" w:rsidRPr="00F90FEC" w:rsidRDefault="007F70F9" w:rsidP="00F90FEC">
            <w:pPr>
              <w:rPr>
                <w:rStyle w:val="Filename"/>
              </w:rPr>
            </w:pPr>
            <w:r w:rsidRPr="00F90FEC">
              <w:rPr>
                <w:rStyle w:val="Filename"/>
              </w:rPr>
              <w:t>T</w:t>
            </w:r>
            <w:r w:rsidR="00B1350A" w:rsidRPr="00F90FEC">
              <w:rPr>
                <w:rStyle w:val="Filename"/>
              </w:rPr>
              <w:t>erm</w:t>
            </w:r>
          </w:p>
        </w:tc>
        <w:tc>
          <w:tcPr>
            <w:tcW w:w="2980" w:type="dxa"/>
            <w:tcPrChange w:id="296" w:author="Chase Tingley" w:date="2011-08-19T16:28:00Z">
              <w:tcPr>
                <w:tcW w:w="3600" w:type="dxa"/>
              </w:tcPr>
            </w:tcPrChange>
          </w:tcPr>
          <w:p w:rsidR="00B1350A" w:rsidRDefault="00B1350A" w:rsidP="00707D11">
            <w:r>
              <w:t xml:space="preserve">Contains Terminology reference material. There might be multiple files in this folder, each </w:t>
            </w:r>
            <w:r>
              <w:lastRenderedPageBreak/>
              <w:t xml:space="preserve">referenced in the </w:t>
            </w:r>
            <w:r w:rsidRPr="00C4724A">
              <w:rPr>
                <w:rStyle w:val="Filename"/>
              </w:rPr>
              <w:t>manifest.xml</w:t>
            </w:r>
            <w:r>
              <w:t xml:space="preserve"> file.</w:t>
            </w:r>
          </w:p>
        </w:tc>
        <w:tc>
          <w:tcPr>
            <w:tcW w:w="1664" w:type="dxa"/>
            <w:tcPrChange w:id="297" w:author="Chase Tingley" w:date="2011-08-19T16:28:00Z">
              <w:tcPr>
                <w:tcW w:w="1818" w:type="dxa"/>
              </w:tcPr>
            </w:tcPrChange>
          </w:tcPr>
          <w:p w:rsidR="00B1350A" w:rsidRDefault="00B1350A" w:rsidP="00F90FEC">
            <w:r>
              <w:lastRenderedPageBreak/>
              <w:t>TBX, OLIF</w:t>
            </w:r>
          </w:p>
        </w:tc>
        <w:tc>
          <w:tcPr>
            <w:tcW w:w="1339" w:type="dxa"/>
            <w:tcPrChange w:id="298" w:author="Chase Tingley" w:date="2011-08-19T16:28:00Z">
              <w:tcPr>
                <w:tcW w:w="1818" w:type="dxa"/>
              </w:tcPr>
            </w:tcPrChange>
          </w:tcPr>
          <w:p w:rsidR="00B1350A" w:rsidRDefault="008D7AF8" w:rsidP="00F90FEC">
            <w:pPr>
              <w:rPr>
                <w:ins w:id="299" w:author="Chase Tingley" w:date="2011-08-19T16:28:00Z"/>
              </w:rPr>
            </w:pPr>
            <w:ins w:id="300" w:author="Chase Tingley" w:date="2011-08-19T16:29:00Z">
              <w:r>
                <w:t>No</w:t>
              </w:r>
            </w:ins>
          </w:p>
        </w:tc>
      </w:tr>
      <w:tr w:rsidR="00B1350A" w:rsidTr="00B1350A">
        <w:tc>
          <w:tcPr>
            <w:tcW w:w="1433" w:type="dxa"/>
            <w:tcPrChange w:id="301" w:author="Chase Tingley" w:date="2011-08-19T16:28:00Z">
              <w:tcPr>
                <w:tcW w:w="1458" w:type="dxa"/>
              </w:tcPr>
            </w:tcPrChange>
          </w:tcPr>
          <w:p w:rsidR="00B1350A" w:rsidRPr="00F90FEC" w:rsidRDefault="00B1350A" w:rsidP="00F90FEC">
            <w:pPr>
              <w:rPr>
                <w:rStyle w:val="Filename"/>
              </w:rPr>
            </w:pPr>
            <w:r w:rsidRPr="00F90FEC">
              <w:rPr>
                <w:rStyle w:val="Filename"/>
              </w:rPr>
              <w:lastRenderedPageBreak/>
              <w:t>reference</w:t>
            </w:r>
          </w:p>
        </w:tc>
        <w:tc>
          <w:tcPr>
            <w:tcW w:w="2980" w:type="dxa"/>
            <w:tcPrChange w:id="302" w:author="Chase Tingley" w:date="2011-08-19T16:28:00Z">
              <w:tcPr>
                <w:tcW w:w="3600" w:type="dxa"/>
              </w:tcPr>
            </w:tcPrChange>
          </w:tcPr>
          <w:p w:rsidR="00B1350A" w:rsidRDefault="00B1350A" w:rsidP="00707D11">
            <w:r>
              <w:t xml:space="preserve">Contains general reference material. There might be multiple files in this folder, each referenced in the </w:t>
            </w:r>
            <w:r w:rsidRPr="00C4724A">
              <w:rPr>
                <w:rStyle w:val="Filename"/>
              </w:rPr>
              <w:t>manifest.xml</w:t>
            </w:r>
            <w:r>
              <w:t xml:space="preserve"> file.</w:t>
            </w:r>
          </w:p>
        </w:tc>
        <w:tc>
          <w:tcPr>
            <w:tcW w:w="1664" w:type="dxa"/>
            <w:tcPrChange w:id="303" w:author="Chase Tingley" w:date="2011-08-19T16:28:00Z">
              <w:tcPr>
                <w:tcW w:w="1818" w:type="dxa"/>
              </w:tcPr>
            </w:tcPrChange>
          </w:tcPr>
          <w:p w:rsidR="00B1350A" w:rsidRDefault="008D7AF8" w:rsidP="00F90FEC">
            <w:r>
              <w:t>A</w:t>
            </w:r>
            <w:r w:rsidR="00B1350A">
              <w:t>ny</w:t>
            </w:r>
          </w:p>
        </w:tc>
        <w:tc>
          <w:tcPr>
            <w:tcW w:w="1339" w:type="dxa"/>
            <w:tcPrChange w:id="304" w:author="Chase Tingley" w:date="2011-08-19T16:28:00Z">
              <w:tcPr>
                <w:tcW w:w="1818" w:type="dxa"/>
              </w:tcPr>
            </w:tcPrChange>
          </w:tcPr>
          <w:p w:rsidR="00B1350A" w:rsidRDefault="008D7AF8" w:rsidP="00F90FEC">
            <w:pPr>
              <w:rPr>
                <w:ins w:id="305" w:author="Chase Tingley" w:date="2011-08-19T16:28:00Z"/>
              </w:rPr>
            </w:pPr>
            <w:ins w:id="306" w:author="Chase Tingley" w:date="2011-08-19T16:29:00Z">
              <w:r>
                <w:t>No</w:t>
              </w:r>
            </w:ins>
          </w:p>
        </w:tc>
      </w:tr>
      <w:tr w:rsidR="00B1350A" w:rsidTr="00B1350A">
        <w:tc>
          <w:tcPr>
            <w:tcW w:w="1433" w:type="dxa"/>
            <w:tcPrChange w:id="307" w:author="Chase Tingley" w:date="2011-08-19T16:28:00Z">
              <w:tcPr>
                <w:tcW w:w="1458" w:type="dxa"/>
              </w:tcPr>
            </w:tcPrChange>
          </w:tcPr>
          <w:p w:rsidR="00B1350A" w:rsidRPr="00F90FEC" w:rsidRDefault="00B1350A" w:rsidP="00F90FEC">
            <w:pPr>
              <w:rPr>
                <w:rStyle w:val="Filename"/>
              </w:rPr>
            </w:pPr>
            <w:r w:rsidRPr="00F90FEC">
              <w:rPr>
                <w:rStyle w:val="Filename"/>
              </w:rPr>
              <w:t>Workflow</w:t>
            </w:r>
          </w:p>
        </w:tc>
        <w:tc>
          <w:tcPr>
            <w:tcW w:w="2980" w:type="dxa"/>
            <w:tcPrChange w:id="308" w:author="Chase Tingley" w:date="2011-08-19T16:28:00Z">
              <w:tcPr>
                <w:tcW w:w="3600" w:type="dxa"/>
              </w:tcPr>
            </w:tcPrChange>
          </w:tcPr>
          <w:p w:rsidR="00B1350A" w:rsidRDefault="00B1350A" w:rsidP="00707D11">
            <w:r>
              <w:t xml:space="preserve">Contains workflow related information. There might be multiple files in this folder, each referenced in the </w:t>
            </w:r>
            <w:r w:rsidRPr="00C4724A">
              <w:rPr>
                <w:rStyle w:val="Filename"/>
              </w:rPr>
              <w:t>manifest.xml</w:t>
            </w:r>
            <w:r>
              <w:t xml:space="preserve"> file.</w:t>
            </w:r>
          </w:p>
        </w:tc>
        <w:tc>
          <w:tcPr>
            <w:tcW w:w="1664" w:type="dxa"/>
            <w:tcPrChange w:id="309" w:author="Chase Tingley" w:date="2011-08-19T16:28:00Z">
              <w:tcPr>
                <w:tcW w:w="1818" w:type="dxa"/>
              </w:tcPr>
            </w:tcPrChange>
          </w:tcPr>
          <w:p w:rsidR="00B1350A" w:rsidRDefault="008D7AF8" w:rsidP="00F90FEC">
            <w:r>
              <w:t>A</w:t>
            </w:r>
            <w:r w:rsidR="00B1350A">
              <w:t>ny</w:t>
            </w:r>
          </w:p>
        </w:tc>
        <w:tc>
          <w:tcPr>
            <w:tcW w:w="1339" w:type="dxa"/>
            <w:tcPrChange w:id="310" w:author="Chase Tingley" w:date="2011-08-19T16:28:00Z">
              <w:tcPr>
                <w:tcW w:w="1818" w:type="dxa"/>
              </w:tcPr>
            </w:tcPrChange>
          </w:tcPr>
          <w:p w:rsidR="00B1350A" w:rsidRDefault="008D7AF8" w:rsidP="00F90FEC">
            <w:pPr>
              <w:rPr>
                <w:ins w:id="311" w:author="Chase Tingley" w:date="2011-08-19T16:28:00Z"/>
              </w:rPr>
            </w:pPr>
            <w:ins w:id="312" w:author="Chase Tingley" w:date="2011-08-19T16:29:00Z">
              <w:r>
                <w:t>No</w:t>
              </w:r>
            </w:ins>
          </w:p>
        </w:tc>
      </w:tr>
      <w:tr w:rsidR="00B1350A" w:rsidTr="00B1350A">
        <w:tc>
          <w:tcPr>
            <w:tcW w:w="1433" w:type="dxa"/>
            <w:tcPrChange w:id="313" w:author="Chase Tingley" w:date="2011-08-19T16:28:00Z">
              <w:tcPr>
                <w:tcW w:w="1458" w:type="dxa"/>
              </w:tcPr>
            </w:tcPrChange>
          </w:tcPr>
          <w:p w:rsidR="00B1350A" w:rsidRPr="00F90FEC" w:rsidRDefault="00B1350A" w:rsidP="00F90FEC">
            <w:pPr>
              <w:rPr>
                <w:rStyle w:val="Filename"/>
              </w:rPr>
            </w:pPr>
            <w:r w:rsidRPr="00F90FEC">
              <w:rPr>
                <w:rStyle w:val="Filename"/>
              </w:rPr>
              <w:t>Metrics</w:t>
            </w:r>
          </w:p>
        </w:tc>
        <w:tc>
          <w:tcPr>
            <w:tcW w:w="2980" w:type="dxa"/>
            <w:tcPrChange w:id="314" w:author="Chase Tingley" w:date="2011-08-19T16:28:00Z">
              <w:tcPr>
                <w:tcW w:w="3600" w:type="dxa"/>
              </w:tcPr>
            </w:tcPrChange>
          </w:tcPr>
          <w:p w:rsidR="00B1350A" w:rsidRDefault="00B1350A" w:rsidP="00707D11">
            <w:r>
              <w:t xml:space="preserve">Contains metrics related information (word counts, etc.). There might be multiple files in this folder, each referenced in the </w:t>
            </w:r>
            <w:r w:rsidRPr="00C4724A">
              <w:rPr>
                <w:rStyle w:val="Filename"/>
              </w:rPr>
              <w:t>manifest.xml</w:t>
            </w:r>
            <w:r>
              <w:t xml:space="preserve"> file.</w:t>
            </w:r>
          </w:p>
        </w:tc>
        <w:tc>
          <w:tcPr>
            <w:tcW w:w="1664" w:type="dxa"/>
            <w:tcPrChange w:id="315" w:author="Chase Tingley" w:date="2011-08-19T16:28:00Z">
              <w:tcPr>
                <w:tcW w:w="1818" w:type="dxa"/>
              </w:tcPr>
            </w:tcPrChange>
          </w:tcPr>
          <w:p w:rsidR="00B1350A" w:rsidRDefault="008D7AF8" w:rsidP="00F90FEC">
            <w:r>
              <w:t>A</w:t>
            </w:r>
            <w:r w:rsidR="00B1350A">
              <w:t>ny</w:t>
            </w:r>
          </w:p>
        </w:tc>
        <w:tc>
          <w:tcPr>
            <w:tcW w:w="1339" w:type="dxa"/>
            <w:tcPrChange w:id="316" w:author="Chase Tingley" w:date="2011-08-19T16:28:00Z">
              <w:tcPr>
                <w:tcW w:w="1818" w:type="dxa"/>
              </w:tcPr>
            </w:tcPrChange>
          </w:tcPr>
          <w:p w:rsidR="00B1350A" w:rsidRDefault="008D7AF8" w:rsidP="00F90FEC">
            <w:pPr>
              <w:rPr>
                <w:ins w:id="317" w:author="Chase Tingley" w:date="2011-08-19T16:28:00Z"/>
              </w:rPr>
            </w:pPr>
            <w:ins w:id="318" w:author="Chase Tingley" w:date="2011-08-19T16:29:00Z">
              <w:r>
                <w:t>No</w:t>
              </w:r>
            </w:ins>
          </w:p>
        </w:tc>
      </w:tr>
      <w:tr w:rsidR="00B1350A" w:rsidTr="00B1350A">
        <w:tc>
          <w:tcPr>
            <w:tcW w:w="1433" w:type="dxa"/>
            <w:tcPrChange w:id="319" w:author="Chase Tingley" w:date="2011-08-19T16:28:00Z">
              <w:tcPr>
                <w:tcW w:w="1458" w:type="dxa"/>
              </w:tcPr>
            </w:tcPrChange>
          </w:tcPr>
          <w:p w:rsidR="00B1350A" w:rsidRPr="00AD324D" w:rsidRDefault="00B1350A" w:rsidP="00AD324D">
            <w:pPr>
              <w:rPr>
                <w:rStyle w:val="Filename"/>
                <w:i w:val="0"/>
              </w:rPr>
            </w:pPr>
            <w:r>
              <w:rPr>
                <w:rStyle w:val="Filename"/>
              </w:rPr>
              <w:t>attachment</w:t>
            </w:r>
          </w:p>
        </w:tc>
        <w:tc>
          <w:tcPr>
            <w:tcW w:w="2980" w:type="dxa"/>
            <w:tcPrChange w:id="320" w:author="Chase Tingley" w:date="2011-08-19T16:28:00Z">
              <w:tcPr>
                <w:tcW w:w="3600" w:type="dxa"/>
              </w:tcPr>
            </w:tcPrChange>
          </w:tcPr>
          <w:p w:rsidR="00B1350A" w:rsidRPr="003770F0" w:rsidRDefault="00B1350A" w:rsidP="003770F0">
            <w:r>
              <w:t xml:space="preserve">Contains additional attachments related to the localization process, such as style guides, contact lists, or other types of information. Files in the </w:t>
            </w:r>
            <w:r>
              <w:rPr>
                <w:i/>
              </w:rPr>
              <w:t>attachment</w:t>
            </w:r>
            <w:r>
              <w:t xml:space="preserve"> folder are not assumed to be machine readable.  There may be multiple files in this folder, each referenced in the </w:t>
            </w:r>
            <w:r>
              <w:rPr>
                <w:i/>
              </w:rPr>
              <w:t>manifest.xml</w:t>
            </w:r>
            <w:r>
              <w:t xml:space="preserve"> file.</w:t>
            </w:r>
          </w:p>
        </w:tc>
        <w:tc>
          <w:tcPr>
            <w:tcW w:w="1664" w:type="dxa"/>
            <w:tcPrChange w:id="321" w:author="Chase Tingley" w:date="2011-08-19T16:28:00Z">
              <w:tcPr>
                <w:tcW w:w="1818" w:type="dxa"/>
              </w:tcPr>
            </w:tcPrChange>
          </w:tcPr>
          <w:p w:rsidR="00B1350A" w:rsidRDefault="00B1350A" w:rsidP="00F90FEC">
            <w:r>
              <w:t>Any</w:t>
            </w:r>
          </w:p>
        </w:tc>
        <w:tc>
          <w:tcPr>
            <w:tcW w:w="1339" w:type="dxa"/>
            <w:tcPrChange w:id="322" w:author="Chase Tingley" w:date="2011-08-19T16:28:00Z">
              <w:tcPr>
                <w:tcW w:w="1818" w:type="dxa"/>
              </w:tcPr>
            </w:tcPrChange>
          </w:tcPr>
          <w:p w:rsidR="00B1350A" w:rsidRDefault="008D7AF8" w:rsidP="00F90FEC">
            <w:pPr>
              <w:rPr>
                <w:ins w:id="323" w:author="Chase Tingley" w:date="2011-08-19T16:28:00Z"/>
              </w:rPr>
            </w:pPr>
            <w:ins w:id="324" w:author="Chase Tingley" w:date="2011-08-19T16:29:00Z">
              <w:r>
                <w:t>No</w:t>
              </w:r>
            </w:ins>
          </w:p>
        </w:tc>
      </w:tr>
    </w:tbl>
    <w:p w:rsidR="00F90FEC" w:rsidDel="00C85428" w:rsidRDefault="00C4724A" w:rsidP="00F72DF0">
      <w:pPr>
        <w:rPr>
          <w:del w:id="325" w:author="Chase Tingley" w:date="2011-08-16T15:13:00Z"/>
        </w:rPr>
      </w:pPr>
      <w:r>
        <w:t xml:space="preserve">All </w:t>
      </w:r>
      <w:r w:rsidR="00094D62">
        <w:t>Sections are</w:t>
      </w:r>
      <w:r>
        <w:t xml:space="preserve"> optional</w:t>
      </w:r>
      <w:r w:rsidR="00071CD2">
        <w:t xml:space="preserve">, except as described under </w:t>
      </w:r>
      <w:fldSimple w:instr=" REF _Ref296780365 \h  \* MERGEFORMAT ">
        <w:r w:rsidR="00071CD2" w:rsidRPr="00D569C2">
          <w:rPr>
            <w:rStyle w:val="SubtleReference"/>
          </w:rPr>
          <w:t>Processing Expectations</w:t>
        </w:r>
      </w:fldSimple>
      <w:r>
        <w:t>.</w:t>
      </w:r>
      <w:r w:rsidR="00813181">
        <w:t xml:space="preserve"> If a content type is not used, </w:t>
      </w:r>
      <w:del w:id="326" w:author="Chase Tingley" w:date="2011-08-17T13:41:00Z">
        <w:r w:rsidR="00813181" w:rsidDel="00A855A5">
          <w:delText>no folder should be created.</w:delText>
        </w:r>
      </w:del>
      <w:ins w:id="327" w:author="Chase Tingley" w:date="2011-08-17T13:41:00Z">
        <w:r w:rsidR="00A855A5">
          <w:t xml:space="preserve">the folder may be omitted.  </w:t>
        </w:r>
      </w:ins>
    </w:p>
    <w:p w:rsidR="00C85428" w:rsidRPr="00F90FEC" w:rsidRDefault="00C85428" w:rsidP="00F90FEC">
      <w:pPr>
        <w:rPr>
          <w:ins w:id="328" w:author="Chase Tingley" w:date="2011-08-17T13:41:00Z"/>
        </w:rPr>
      </w:pPr>
    </w:p>
    <w:p w:rsidR="00D15236" w:rsidRPr="001375E1" w:rsidRDefault="00F72DF0" w:rsidP="00F72DF0">
      <w:ins w:id="329" w:author="Chase Tingley" w:date="2011-08-16T15:11:00Z">
        <w:r>
          <w:t>Package</w:t>
        </w:r>
      </w:ins>
      <w:ins w:id="330" w:author="Chase Tingley" w:date="2011-08-16T15:12:00Z">
        <w:r w:rsidR="00894FCA">
          <w:t xml:space="preserve"> Object Sections </w:t>
        </w:r>
        <w:r w:rsidR="0070754E">
          <w:t>can support subdirectories</w:t>
        </w:r>
        <w:r w:rsidR="00DB44DA">
          <w:t xml:space="preserve">.  </w:t>
        </w:r>
      </w:ins>
    </w:p>
    <w:p w:rsidR="00B15E86" w:rsidRDefault="00B15E86" w:rsidP="003713CF">
      <w:pPr>
        <w:pStyle w:val="Heading3"/>
        <w:rPr>
          <w:ins w:id="331" w:author="Chase Tingley" w:date="2011-08-19T16:38:00Z"/>
        </w:rPr>
      </w:pPr>
      <w:bookmarkStart w:id="332" w:name="_Toc301538386"/>
      <w:ins w:id="333" w:author="Chase Tingley" w:date="2011-08-19T16:38:00Z">
        <w:r>
          <w:t xml:space="preserve">Ordering of </w:t>
        </w:r>
      </w:ins>
      <w:ins w:id="334" w:author="Chase Tingley" w:date="2011-08-19T16:37:00Z">
        <w:r>
          <w:t>Package Object</w:t>
        </w:r>
      </w:ins>
      <w:ins w:id="335" w:author="Chase Tingley" w:date="2011-08-19T16:38:00Z">
        <w:r>
          <w:t>s</w:t>
        </w:r>
        <w:bookmarkEnd w:id="332"/>
      </w:ins>
    </w:p>
    <w:p w:rsidR="00000000" w:rsidRDefault="00FC79B3">
      <w:pPr>
        <w:rPr>
          <w:ins w:id="336" w:author="Chase Tingley" w:date="2011-08-19T16:37:00Z"/>
        </w:rPr>
        <w:pPrChange w:id="337" w:author="Chase Tingley" w:date="2011-08-19T16:38:00Z">
          <w:pPr>
            <w:pStyle w:val="Heading3"/>
          </w:pPr>
        </w:pPrChange>
      </w:pPr>
      <w:ins w:id="338" w:author="Chase Tingley" w:date="2011-08-19T16:39:00Z">
        <w:r>
          <w:t xml:space="preserve">The objects within a section </w:t>
        </w:r>
      </w:ins>
      <w:ins w:id="339" w:author="Chase Tingley" w:date="2011-08-20T21:57:00Z">
        <w:r w:rsidR="00987CD1">
          <w:t>may be</w:t>
        </w:r>
      </w:ins>
      <w:ins w:id="340" w:author="Chase Tingley" w:date="2011-08-19T16:46:00Z">
        <w:r w:rsidR="005E10B4">
          <w:t xml:space="preserve"> </w:t>
        </w:r>
        <w:r w:rsidR="002E57BC">
          <w:t xml:space="preserve">assigned a positive integer as a sequence number.  </w:t>
        </w:r>
        <w:r w:rsidR="009C4FD3">
          <w:t xml:space="preserve">Sequence numbers provide information about the </w:t>
        </w:r>
        <w:r w:rsidR="009C4FD3">
          <w:lastRenderedPageBreak/>
          <w:t>inte</w:t>
        </w:r>
        <w:r w:rsidR="00467EB7">
          <w:t xml:space="preserve">nded </w:t>
        </w:r>
        <w:r w:rsidR="00AB6827">
          <w:t xml:space="preserve">order of processing </w:t>
        </w:r>
      </w:ins>
      <w:ins w:id="341" w:author="Chase Tingley" w:date="2011-08-19T16:47:00Z">
        <w:r w:rsidR="00925BFB">
          <w:t xml:space="preserve">for the </w:t>
        </w:r>
      </w:ins>
      <w:ins w:id="342" w:author="Chase Tingley" w:date="2011-08-19T17:25:00Z">
        <w:r w:rsidR="004207F3">
          <w:t>object</w:t>
        </w:r>
      </w:ins>
      <w:ins w:id="343" w:author="Chase Tingley" w:date="2011-08-19T16:47:00Z">
        <w:r w:rsidR="00925BFB">
          <w:t xml:space="preserve">s in that section.  For example, if there </w:t>
        </w:r>
        <w:r w:rsidR="00F479B5">
          <w:t xml:space="preserve">are multiple bilingual files in the </w:t>
        </w:r>
        <w:r w:rsidR="00F479B5">
          <w:rPr>
            <w:i/>
          </w:rPr>
          <w:t>bilingual</w:t>
        </w:r>
        <w:r w:rsidR="00F479B5">
          <w:t xml:space="preserve"> section, they should be presented to the user for translation in the order specified by their sequence numbers.</w:t>
        </w:r>
      </w:ins>
    </w:p>
    <w:p w:rsidR="003713CF" w:rsidDel="00B15E86" w:rsidRDefault="003713CF" w:rsidP="003713CF">
      <w:pPr>
        <w:pStyle w:val="Heading3"/>
        <w:rPr>
          <w:del w:id="344" w:author="Chase Tingley" w:date="2011-08-19T16:37:00Z"/>
        </w:rPr>
      </w:pPr>
      <w:del w:id="345" w:author="Chase Tingley" w:date="2011-08-19T16:37:00Z">
        <w:r w:rsidDel="00B15E86">
          <w:delText>Package Object Sequences</w:delText>
        </w:r>
      </w:del>
    </w:p>
    <w:p w:rsidR="003713CF" w:rsidDel="00B15E86" w:rsidRDefault="00B03E97" w:rsidP="003713CF">
      <w:pPr>
        <w:rPr>
          <w:del w:id="346" w:author="Chase Tingley" w:date="2011-08-19T16:37:00Z"/>
        </w:rPr>
      </w:pPr>
      <w:del w:id="347" w:author="Chase Tingley" w:date="2011-08-19T16:37:00Z">
        <w:r w:rsidDel="00B15E86">
          <w:delText xml:space="preserve">The files in a given </w:delText>
        </w:r>
        <w:r w:rsidR="007804FB" w:rsidDel="00B15E86">
          <w:delText xml:space="preserve">Section may be divided among multiple logical </w:delText>
        </w:r>
        <w:r w:rsidR="00535D76" w:rsidDel="00B15E86">
          <w:delText xml:space="preserve">groups, called Package Object Sequences.  </w:delText>
        </w:r>
        <w:r w:rsidR="00065818" w:rsidDel="00B15E86">
          <w:delText>A Section may divide its contents into multiple Sequences to represent concepts such as distinct workflow tasks or other sub-package groupings.</w:delText>
        </w:r>
        <w:r w:rsidR="005F3D71" w:rsidDel="00B15E86">
          <w:delText xml:space="preserve">  Each </w:delText>
        </w:r>
        <w:r w:rsidR="00A131EE" w:rsidDel="00B15E86">
          <w:delText>S</w:delText>
        </w:r>
        <w:r w:rsidR="005F3D71" w:rsidDel="00B15E86">
          <w:delText xml:space="preserve">equence is identified by </w:delText>
        </w:r>
        <w:r w:rsidR="00A131EE" w:rsidDel="00B15E86">
          <w:delText>a positive integer that must be unique within its containing Section.  (Sequence ids do not need to be unique across the entire package.)</w:delText>
        </w:r>
      </w:del>
    </w:p>
    <w:p w:rsidR="00E352F3" w:rsidRPr="003713CF" w:rsidDel="00B15E86" w:rsidRDefault="00E352F3" w:rsidP="003713CF">
      <w:pPr>
        <w:rPr>
          <w:del w:id="348" w:author="Chase Tingley" w:date="2011-08-19T16:37:00Z"/>
        </w:rPr>
      </w:pPr>
      <w:del w:id="349" w:author="Chase Tingley" w:date="2011-08-19T16:37:00Z">
        <w:r w:rsidDel="00B15E86">
          <w:delText>By default, all non-empty Sections consist of a single Sequence that contain all the objects in that Section.</w:delText>
        </w:r>
      </w:del>
    </w:p>
    <w:p w:rsidR="00055274" w:rsidRDefault="006129BC" w:rsidP="00055274">
      <w:pPr>
        <w:pStyle w:val="Heading2"/>
        <w:rPr>
          <w:ins w:id="350" w:author="Chase Tingley" w:date="2011-08-16T15:33:00Z"/>
        </w:rPr>
        <w:pPrChange w:id="351" w:author="Chase Tingley" w:date="2011-08-16T15:33:00Z">
          <w:pPr/>
        </w:pPrChange>
      </w:pPr>
      <w:bookmarkStart w:id="352" w:name="_Toc301538387"/>
      <w:ins w:id="353" w:author="Chase Tingley" w:date="2011-08-16T15:33:00Z">
        <w:r>
          <w:t>R</w:t>
        </w:r>
        <w:r w:rsidR="0072536B">
          <w:t>equest and Response</w:t>
        </w:r>
      </w:ins>
      <w:ins w:id="354" w:author="Chase Tingley" w:date="2011-08-16T15:40:00Z">
        <w:r w:rsidR="0072536B">
          <w:t xml:space="preserve"> Packages</w:t>
        </w:r>
      </w:ins>
      <w:bookmarkEnd w:id="352"/>
    </w:p>
    <w:p w:rsidR="00055274" w:rsidRDefault="00B027D7" w:rsidP="00055274">
      <w:pPr>
        <w:rPr>
          <w:ins w:id="355" w:author="Chase Tingley" w:date="2011-08-16T15:42:00Z"/>
        </w:rPr>
        <w:pPrChange w:id="356" w:author="Chase Tingley" w:date="2011-08-16T15:38:00Z">
          <w:pPr>
            <w:pStyle w:val="Heading2"/>
          </w:pPr>
        </w:pPrChange>
      </w:pPr>
      <w:ins w:id="357" w:author="Chase Tingley" w:date="2011-08-16T15:40:00Z">
        <w:r>
          <w:t xml:space="preserve">Packages are classified as either Requests or Responses.  </w:t>
        </w:r>
        <w:r w:rsidR="005D01D2">
          <w:t xml:space="preserve">The Package Definition File for a Request TIPP describe </w:t>
        </w:r>
        <w:r w:rsidR="0052147B">
          <w:t xml:space="preserve">a localization task to be performed, along with all necessary </w:t>
        </w:r>
        <w:r w:rsidR="007C7168">
          <w:t xml:space="preserve">TIP information to perform the task.  </w:t>
        </w:r>
      </w:ins>
      <w:ins w:id="358" w:author="Chase Tingley" w:date="2011-08-16T15:42:00Z">
        <w:r w:rsidR="00BF6875">
          <w:t xml:space="preserve">A Response package </w:t>
        </w:r>
        <w:r w:rsidR="00436FE4">
          <w:t xml:space="preserve">contains information about the results of </w:t>
        </w:r>
        <w:r w:rsidR="00D62765">
          <w:t xml:space="preserve">an attempt to process a given Request.  </w:t>
        </w:r>
      </w:ins>
    </w:p>
    <w:p w:rsidR="00000000" w:rsidRDefault="00D56640">
      <w:pPr>
        <w:rPr>
          <w:ins w:id="359" w:author="Chase Tingley" w:date="2011-08-19T17:16:00Z"/>
        </w:rPr>
        <w:pPrChange w:id="360" w:author="Chase Tingley" w:date="2011-08-16T15:38:00Z">
          <w:pPr>
            <w:pStyle w:val="Heading2"/>
          </w:pPr>
        </w:pPrChange>
      </w:pPr>
      <w:ins w:id="361" w:author="Chase Tingley" w:date="2011-08-16T15:42:00Z">
        <w:r>
          <w:t xml:space="preserve">A Response package is a distinct package with its own unique identifier.  It embeds the ID of the Request package to which it responds </w:t>
        </w:r>
        <w:r w:rsidR="00F020DB">
          <w:t>as part of</w:t>
        </w:r>
      </w:ins>
      <w:ins w:id="362" w:author="Chase Tingley" w:date="2011-08-16T15:43:00Z">
        <w:r w:rsidR="00F020DB">
          <w:t xml:space="preserve"> its Response metadata.</w:t>
        </w:r>
        <w:r w:rsidR="00F35667">
          <w:t xml:space="preserve">  </w:t>
        </w:r>
      </w:ins>
      <w:ins w:id="363" w:author="Chase Tingley" w:date="2011-08-16T15:42:00Z">
        <w:r w:rsidR="00F020DB">
          <w:t xml:space="preserve"> </w:t>
        </w:r>
      </w:ins>
    </w:p>
    <w:p w:rsidR="00000000" w:rsidRDefault="00AD755A">
      <w:pPr>
        <w:rPr>
          <w:ins w:id="364" w:author="Chase Tingley" w:date="2011-08-16T15:33:00Z"/>
        </w:rPr>
        <w:pPrChange w:id="365" w:author="Chase Tingley" w:date="2011-08-16T15:38:00Z">
          <w:pPr>
            <w:pStyle w:val="Heading2"/>
          </w:pPr>
        </w:pPrChange>
      </w:pPr>
      <w:ins w:id="366" w:author="Chase Tingley" w:date="2011-08-19T17:15:00Z">
        <w:r>
          <w:t xml:space="preserve">A Response package reports either "Success" or "Failure" </w:t>
        </w:r>
        <w:r w:rsidR="00A270FE">
          <w:t xml:space="preserve">of the task described in </w:t>
        </w:r>
      </w:ins>
      <w:ins w:id="367" w:author="Chase Tingley" w:date="2011-08-19T17:16:00Z">
        <w:r w:rsidR="00A270FE">
          <w:t>the referenced Request package.</w:t>
        </w:r>
      </w:ins>
    </w:p>
    <w:p w:rsidR="00701BAB" w:rsidDel="00904E79" w:rsidRDefault="00701BAB" w:rsidP="00701BAB">
      <w:pPr>
        <w:pStyle w:val="Heading2"/>
        <w:rPr>
          <w:del w:id="368" w:author="Chase Tingley" w:date="2011-08-19T17:12:00Z"/>
        </w:rPr>
      </w:pPr>
      <w:moveFromRangeStart w:id="369" w:author="Chase Tingley" w:date="2011-08-16T15:28:00Z" w:name="move301271835"/>
      <w:moveFrom w:id="370" w:author="Chase Tingley" w:date="2011-08-16T15:28:00Z">
        <w:r w:rsidDel="00DA75C8">
          <w:t xml:space="preserve">Package </w:t>
        </w:r>
        <w:r w:rsidR="009942D1" w:rsidDel="00DA75C8">
          <w:t>Description File</w:t>
        </w:r>
        <w:r w:rsidR="00C4724A" w:rsidDel="00DA75C8">
          <w:t xml:space="preserve"> (</w:t>
        </w:r>
        <w:r w:rsidR="00DF08D2" w:rsidDel="00DA75C8">
          <w:t>m</w:t>
        </w:r>
        <w:r w:rsidR="00C4724A" w:rsidDel="00DA75C8">
          <w:t>anifest.xm</w:t>
        </w:r>
        <w:del w:id="371" w:author="Chase Tingley" w:date="2011-08-19T17:12:00Z">
          <w:r w:rsidR="00C4724A" w:rsidDel="002C4A87">
            <w:delText>l)</w:delText>
          </w:r>
        </w:del>
      </w:moveFrom>
    </w:p>
    <w:p w:rsidR="00000000" w:rsidRDefault="00C4724A">
      <w:pPr>
        <w:pStyle w:val="Heading2"/>
        <w:rPr>
          <w:del w:id="372" w:author="Chase Tingley" w:date="2011-08-19T17:12:00Z"/>
        </w:rPr>
        <w:pPrChange w:id="373" w:author="Chase Tingley" w:date="2011-08-19T17:12:00Z">
          <w:pPr/>
        </w:pPrChange>
      </w:pPr>
      <w:moveFrom w:id="374" w:author="Chase Tingley" w:date="2011-08-16T15:28:00Z">
        <w:r w:rsidDel="00DA75C8">
          <w:t xml:space="preserve">The Package Description File contains information on all </w:t>
        </w:r>
        <w:r w:rsidR="00707D11" w:rsidDel="00DA75C8">
          <w:t>Package Objects</w:t>
        </w:r>
        <w:r w:rsidDel="00DA75C8">
          <w:t xml:space="preserve"> included in the </w:t>
        </w:r>
        <w:r w:rsidR="00707D11" w:rsidDel="00DA75C8">
          <w:t>Container</w:t>
        </w:r>
        <w:r w:rsidR="008050BF" w:rsidDel="00DA75C8">
          <w:t xml:space="preserve">.  Any Objects not described by the Container </w:t>
        </w:r>
        <w:r w:rsidR="0036451A" w:rsidDel="00DA75C8">
          <w:t>can be ignored by package processors</w:t>
        </w:r>
        <w:r w:rsidR="00FF5C10" w:rsidDel="00DA75C8">
          <w:t>.</w:t>
        </w:r>
      </w:moveFrom>
    </w:p>
    <w:p w:rsidR="00A30EE8" w:rsidRDefault="00C92494" w:rsidP="00A30EE8">
      <w:pPr>
        <w:pStyle w:val="Heading2"/>
      </w:pPr>
      <w:bookmarkStart w:id="375" w:name="_Toc301538388"/>
      <w:moveFromRangeEnd w:id="369"/>
      <w:r>
        <w:t>Transitivity</w:t>
      </w:r>
      <w:bookmarkEnd w:id="375"/>
    </w:p>
    <w:p w:rsidR="00707D11" w:rsidRDefault="00707D11" w:rsidP="00C4724A">
      <w:r>
        <w:t>The first version of the TIP</w:t>
      </w:r>
      <w:r w:rsidR="00C46E86">
        <w:t>P</w:t>
      </w:r>
      <w:r>
        <w:t xml:space="preserve"> will not support transitive packages. Each package will b</w:t>
      </w:r>
      <w:r w:rsidR="00414CFB">
        <w:t xml:space="preserve">e generated exclusively for one unidirectional </w:t>
      </w:r>
      <w:r>
        <w:t>communication path and has reached the end of its lifecycle after it has been unpacked and processed. For the return path or a forwarding path, new packages will be generated. A reference ID is used to identify returning packages.</w:t>
      </w:r>
    </w:p>
    <w:p w:rsidR="00813181" w:rsidRPr="00C4724A" w:rsidRDefault="00707D11" w:rsidP="00C4724A">
      <w:r>
        <w:t>In a future version, it is planned to support transitive packages, that can flow through complex communication paths.</w:t>
      </w:r>
    </w:p>
    <w:p w:rsidR="00701BAB" w:rsidRDefault="00701BAB" w:rsidP="00701BAB">
      <w:pPr>
        <w:pStyle w:val="Heading2"/>
      </w:pPr>
      <w:bookmarkStart w:id="376" w:name="_Toc301538389"/>
      <w:r>
        <w:t>Security</w:t>
      </w:r>
      <w:bookmarkEnd w:id="376"/>
    </w:p>
    <w:p w:rsidR="00763A2A" w:rsidRDefault="00A30EE8" w:rsidP="00A30EE8">
      <w:r>
        <w:t>To ensure security, the Content Package can be encrypted</w:t>
      </w:r>
      <w:r w:rsidR="00763A2A">
        <w:t>.</w:t>
      </w:r>
    </w:p>
    <w:p w:rsidR="00A30EE8" w:rsidRDefault="00763A2A" w:rsidP="00A30EE8">
      <w:commentRangeStart w:id="377"/>
      <w:r>
        <w:t xml:space="preserve">The encryption is done based </w:t>
      </w:r>
      <w:r w:rsidRPr="00763A2A">
        <w:t xml:space="preserve">on </w:t>
      </w:r>
      <w:r>
        <w:t>Public-key C</w:t>
      </w:r>
      <w:r w:rsidRPr="00763A2A">
        <w:t>ryptography</w:t>
      </w:r>
      <w:r>
        <w:t xml:space="preserve"> and uses the RSA</w:t>
      </w:r>
      <w:r w:rsidR="00031818">
        <w:t xml:space="preserve"> algorithm.</w:t>
      </w:r>
      <w:commentRangeEnd w:id="377"/>
      <w:r w:rsidR="00031818">
        <w:rPr>
          <w:rStyle w:val="CommentReference"/>
        </w:rPr>
        <w:commentReference w:id="377"/>
      </w:r>
      <w:r w:rsidR="00FF2971">
        <w:t xml:space="preserve"> </w:t>
      </w:r>
      <w:commentRangeStart w:id="378"/>
      <w:r w:rsidR="00FF2971">
        <w:t>.</w:t>
      </w:r>
      <w:commentRangeEnd w:id="378"/>
      <w:r w:rsidR="00FF2971">
        <w:rPr>
          <w:rStyle w:val="CommentReference"/>
        </w:rPr>
        <w:commentReference w:id="378"/>
      </w:r>
    </w:p>
    <w:p w:rsidR="00031818" w:rsidDel="002044F3" w:rsidRDefault="00C45F77" w:rsidP="00060977">
      <w:pPr>
        <w:pStyle w:val="Heading1"/>
        <w:rPr>
          <w:del w:id="379" w:author="Chase Tingley" w:date="2011-08-16T15:25:00Z"/>
        </w:rPr>
      </w:pPr>
      <w:del w:id="380" w:author="Chase Tingley" w:date="2011-08-16T15:25:00Z">
        <w:r w:rsidDel="002044F3">
          <w:delText>Version specific Information</w:delText>
        </w:r>
        <w:r w:rsidR="00B81FBC" w:rsidDel="002044F3">
          <w:delText xml:space="preserve"> and limitations</w:delText>
        </w:r>
      </w:del>
    </w:p>
    <w:p w:rsidR="00060977" w:rsidDel="002044F3" w:rsidRDefault="00060977" w:rsidP="00060977">
      <w:pPr>
        <w:pStyle w:val="Heading2"/>
        <w:rPr>
          <w:del w:id="381" w:author="Chase Tingley" w:date="2011-08-16T15:25:00Z"/>
        </w:rPr>
      </w:pPr>
      <w:del w:id="382" w:author="Chase Tingley" w:date="2011-08-16T15:25:00Z">
        <w:r w:rsidDel="002044F3">
          <w:delText>Version 1.</w:delText>
        </w:r>
        <w:r w:rsidR="00C22654" w:rsidDel="002044F3">
          <w:delText>2</w:delText>
        </w:r>
        <w:r w:rsidR="0004212B" w:rsidDel="002044F3">
          <w:delText>.0</w:delText>
        </w:r>
      </w:del>
    </w:p>
    <w:p w:rsidR="00060977" w:rsidDel="002044F3" w:rsidRDefault="00C45F77" w:rsidP="00060977">
      <w:pPr>
        <w:rPr>
          <w:del w:id="383" w:author="Chase Tingley" w:date="2011-08-16T15:25:00Z"/>
        </w:rPr>
      </w:pPr>
      <w:del w:id="384" w:author="Chase Tingley" w:date="2011-08-16T15:25:00Z">
        <w:r w:rsidDel="002044F3">
          <w:delText xml:space="preserve">This version </w:delText>
        </w:r>
        <w:r w:rsidR="00710DE4" w:rsidDel="002044F3">
          <w:delText>has the following limitations</w:delText>
        </w:r>
        <w:r w:rsidDel="002044F3">
          <w:delText>:</w:delText>
        </w:r>
      </w:del>
    </w:p>
    <w:p w:rsidR="00C45F77" w:rsidDel="002044F3" w:rsidRDefault="00BB023F" w:rsidP="00C45F77">
      <w:pPr>
        <w:pStyle w:val="ListParagraph"/>
        <w:numPr>
          <w:ilvl w:val="0"/>
          <w:numId w:val="3"/>
        </w:numPr>
        <w:rPr>
          <w:del w:id="385" w:author="Chase Tingley" w:date="2011-08-16T15:25:00Z"/>
        </w:rPr>
      </w:pPr>
      <w:del w:id="386" w:author="Chase Tingley" w:date="2011-08-16T15:25:00Z">
        <w:r w:rsidDel="002044F3">
          <w:delText xml:space="preserve">Encrypted </w:delText>
        </w:r>
      </w:del>
      <w:del w:id="387" w:author="Chase Tingley" w:date="2011-08-16T15:14:00Z">
        <w:r w:rsidDel="003765D5">
          <w:delText xml:space="preserve">package contents </w:delText>
        </w:r>
      </w:del>
      <w:del w:id="388" w:author="Chase Tingley" w:date="2011-08-16T15:25:00Z">
        <w:r w:rsidDel="002044F3">
          <w:delText>are not supported.  All package</w:delText>
        </w:r>
      </w:del>
      <w:del w:id="389" w:author="Chase Tingley" w:date="2011-08-16T15:15:00Z">
        <w:r w:rsidDel="00D7670B">
          <w:delText>s</w:delText>
        </w:r>
      </w:del>
      <w:del w:id="390" w:author="Chase Tingley" w:date="2011-08-16T15:25:00Z">
        <w:r w:rsidDel="002044F3">
          <w:delText xml:space="preserve"> are expected to </w:delText>
        </w:r>
      </w:del>
      <w:del w:id="391" w:author="Chase Tingley" w:date="2011-08-16T15:15:00Z">
        <w:r w:rsidDel="000C1CEB">
          <w:delText>use</w:delText>
        </w:r>
      </w:del>
      <w:del w:id="392" w:author="Chase Tingley" w:date="2011-08-16T15:25:00Z">
        <w:r w:rsidDel="002044F3">
          <w:delText xml:space="preserve"> </w:delText>
        </w:r>
        <w:r w:rsidDel="002044F3">
          <w:rPr>
            <w:i/>
          </w:rPr>
          <w:delText>pobjects.zip</w:delText>
        </w:r>
        <w:r w:rsidDel="002044F3">
          <w:delText>.</w:delText>
        </w:r>
      </w:del>
      <w:del w:id="393" w:author="Chase Tingley" w:date="2011-08-16T15:15:00Z">
        <w:r w:rsidDel="00CC0FC5">
          <w:delText xml:space="preserve">  </w:delText>
        </w:r>
      </w:del>
    </w:p>
    <w:p w:rsidR="00C45F77" w:rsidDel="002044F3" w:rsidRDefault="00C45F77" w:rsidP="00C45F77">
      <w:pPr>
        <w:pStyle w:val="ListParagraph"/>
        <w:numPr>
          <w:ilvl w:val="0"/>
          <w:numId w:val="3"/>
        </w:numPr>
        <w:rPr>
          <w:del w:id="394" w:author="Chase Tingley" w:date="2011-08-16T15:25:00Z"/>
        </w:rPr>
      </w:pPr>
      <w:del w:id="395" w:author="Chase Tingley" w:date="2011-08-16T15:23:00Z">
        <w:r w:rsidDel="00C76652">
          <w:delText xml:space="preserve">Only </w:delText>
        </w:r>
      </w:del>
      <w:del w:id="396" w:author="Chase Tingley" w:date="2011-08-16T15:25:00Z">
        <w:r w:rsidR="002E252D" w:rsidDel="002044F3">
          <w:rPr>
            <w:i/>
          </w:rPr>
          <w:delText>bilingual, i</w:delText>
        </w:r>
        <w:r w:rsidRPr="00C45F77" w:rsidDel="002044F3">
          <w:rPr>
            <w:rStyle w:val="Filename"/>
          </w:rPr>
          <w:delText>nput</w:delText>
        </w:r>
        <w:r w:rsidDel="002044F3">
          <w:delText xml:space="preserve">, </w:delText>
        </w:r>
        <w:r w:rsidR="002E252D" w:rsidDel="002044F3">
          <w:delText>o</w:delText>
        </w:r>
        <w:r w:rsidRPr="00C45F77" w:rsidDel="002044F3">
          <w:rPr>
            <w:rStyle w:val="Filename"/>
          </w:rPr>
          <w:delText>utput</w:delText>
        </w:r>
        <w:r w:rsidDel="002044F3">
          <w:delText xml:space="preserve"> and </w:delText>
        </w:r>
        <w:r w:rsidR="002E252D" w:rsidRPr="00332F4F" w:rsidDel="002044F3">
          <w:rPr>
            <w:i/>
          </w:rPr>
          <w:delText>tm</w:delText>
        </w:r>
      </w:del>
      <w:del w:id="397" w:author="Chase Tingley" w:date="2011-08-16T15:23:00Z">
        <w:r w:rsidR="008F5D3A" w:rsidDel="00C76652">
          <w:delText xml:space="preserve"> are</w:delText>
        </w:r>
        <w:r w:rsidDel="00C76652">
          <w:delText xml:space="preserve"> supported as </w:delText>
        </w:r>
        <w:r w:rsidRPr="00271B36" w:rsidDel="00C475C5">
          <w:rPr>
            <w:rStyle w:val="Attribute"/>
          </w:rPr>
          <w:delText>PackageObjectSection</w:delText>
        </w:r>
        <w:r w:rsidR="00FA7A66" w:rsidDel="00C475C5">
          <w:delText xml:space="preserve"> </w:delText>
        </w:r>
        <w:r w:rsidR="00FA7A66" w:rsidDel="00C76652">
          <w:delText>types</w:delText>
        </w:r>
      </w:del>
      <w:del w:id="398" w:author="Chase Tingley" w:date="2011-08-16T15:25:00Z">
        <w:r w:rsidR="00FA7A66" w:rsidDel="002044F3">
          <w:delText>.</w:delText>
        </w:r>
      </w:del>
    </w:p>
    <w:p w:rsidR="00F0382C" w:rsidDel="002044F3" w:rsidRDefault="00F0382C" w:rsidP="00C45F77">
      <w:pPr>
        <w:pStyle w:val="ListParagraph"/>
        <w:numPr>
          <w:ilvl w:val="0"/>
          <w:numId w:val="3"/>
        </w:numPr>
        <w:rPr>
          <w:del w:id="399" w:author="Chase Tingley" w:date="2011-08-16T15:25:00Z"/>
          <w:b/>
        </w:rPr>
      </w:pPr>
      <w:del w:id="400" w:author="Chase Tingley" w:date="2011-08-16T15:25:00Z">
        <w:r w:rsidDel="002044F3">
          <w:delText xml:space="preserve">The only type of </w:delText>
        </w:r>
      </w:del>
      <w:del w:id="401" w:author="Chase Tingley" w:date="2011-08-16T15:19:00Z">
        <w:r w:rsidRPr="00271B36" w:rsidDel="004A4C17">
          <w:rPr>
            <w:rStyle w:val="Attribute"/>
          </w:rPr>
          <w:delText>PackageObject</w:delText>
        </w:r>
        <w:r w:rsidDel="004A4C17">
          <w:rPr>
            <w:i/>
          </w:rPr>
          <w:delText xml:space="preserve"> </w:delText>
        </w:r>
        <w:r w:rsidDel="004A4C17">
          <w:delText xml:space="preserve">supported is </w:delText>
        </w:r>
        <w:r w:rsidRPr="00271B36" w:rsidDel="004A4C17">
          <w:rPr>
            <w:rStyle w:val="Attribute"/>
          </w:rPr>
          <w:delText>ObjectFile</w:delText>
        </w:r>
        <w:r w:rsidDel="004A4C17">
          <w:delText>.</w:delText>
        </w:r>
      </w:del>
    </w:p>
    <w:p w:rsidR="00A93959" w:rsidDel="002044F3" w:rsidRDefault="00A93959" w:rsidP="00C45F77">
      <w:pPr>
        <w:pStyle w:val="ListParagraph"/>
        <w:numPr>
          <w:ilvl w:val="0"/>
          <w:numId w:val="3"/>
        </w:numPr>
        <w:rPr>
          <w:del w:id="402" w:author="Chase Tingley" w:date="2011-08-16T15:25:00Z"/>
          <w:b/>
        </w:rPr>
      </w:pPr>
      <w:del w:id="403" w:author="Chase Tingley" w:date="2011-08-16T15:25:00Z">
        <w:r w:rsidDel="002044F3">
          <w:delText>No tool-specific features are supported.</w:delText>
        </w:r>
      </w:del>
    </w:p>
    <w:p w:rsidR="00813181" w:rsidDel="002044F3" w:rsidRDefault="00813181" w:rsidP="00C45F77">
      <w:pPr>
        <w:pStyle w:val="ListParagraph"/>
        <w:numPr>
          <w:ilvl w:val="0"/>
          <w:numId w:val="3"/>
        </w:numPr>
        <w:rPr>
          <w:del w:id="404" w:author="Chase Tingley" w:date="2011-08-16T15:25:00Z"/>
        </w:rPr>
      </w:pPr>
      <w:del w:id="405" w:author="Chase Tingley" w:date="2011-08-16T15:25:00Z">
        <w:r w:rsidDel="002044F3">
          <w:delText xml:space="preserve">Unique IDs </w:delText>
        </w:r>
        <w:r w:rsidR="000A3BF6" w:rsidDel="002044F3">
          <w:delText xml:space="preserve">are </w:delText>
        </w:r>
        <w:r w:rsidDel="002044F3">
          <w:delText>created by the tools and not through a centralized method.</w:delText>
        </w:r>
      </w:del>
    </w:p>
    <w:p w:rsidR="00B81FBC" w:rsidDel="002044F3" w:rsidRDefault="00B81FBC" w:rsidP="00C45F77">
      <w:pPr>
        <w:pStyle w:val="ListParagraph"/>
        <w:numPr>
          <w:ilvl w:val="0"/>
          <w:numId w:val="3"/>
        </w:numPr>
        <w:rPr>
          <w:del w:id="406" w:author="Chase Tingley" w:date="2011-08-16T15:25:00Z"/>
        </w:rPr>
      </w:pPr>
      <w:del w:id="407" w:author="Chase Tingley" w:date="2011-08-16T15:25:00Z">
        <w:r w:rsidDel="002044F3">
          <w:delText>The only supported</w:delText>
        </w:r>
      </w:del>
      <w:del w:id="408" w:author="Chase Tingley" w:date="2011-08-16T15:22:00Z">
        <w:r w:rsidDel="002F25EA">
          <w:delText xml:space="preserve"> </w:delText>
        </w:r>
      </w:del>
      <w:del w:id="409" w:author="Chase Tingley" w:date="2011-08-16T15:21:00Z">
        <w:r w:rsidRPr="00B81FBC" w:rsidDel="00F37F6E">
          <w:rPr>
            <w:rStyle w:val="Attribute"/>
          </w:rPr>
          <w:delText>TaskType</w:delText>
        </w:r>
        <w:r w:rsidDel="00F37F6E">
          <w:delText xml:space="preserve"> </w:delText>
        </w:r>
      </w:del>
      <w:del w:id="410" w:author="Chase Tingley" w:date="2011-08-16T15:25:00Z">
        <w:r w:rsidDel="002044F3">
          <w:delText xml:space="preserve">is </w:delText>
        </w:r>
        <w:r w:rsidRPr="00B81FBC" w:rsidDel="002044F3">
          <w:rPr>
            <w:i/>
          </w:rPr>
          <w:delText>Translate</w:delText>
        </w:r>
        <w:r w:rsidDel="002044F3">
          <w:delText>.</w:delText>
        </w:r>
      </w:del>
    </w:p>
    <w:p w:rsidR="007B2DA8" w:rsidRDefault="007B2DA8" w:rsidP="007B2DA8">
      <w:pPr>
        <w:pStyle w:val="Heading1"/>
      </w:pPr>
      <w:bookmarkStart w:id="411" w:name="_Ref296780365"/>
      <w:bookmarkStart w:id="412" w:name="_Toc301538390"/>
      <w:r>
        <w:t>Processing Expectations</w:t>
      </w:r>
      <w:bookmarkEnd w:id="411"/>
      <w:bookmarkEnd w:id="412"/>
    </w:p>
    <w:p w:rsidR="001B1E36" w:rsidRDefault="002607AA" w:rsidP="001B1E36">
      <w:pPr>
        <w:pStyle w:val="Heading2"/>
      </w:pPr>
      <w:del w:id="413" w:author="Chase Tingley" w:date="2011-08-16T15:46:00Z">
        <w:r w:rsidDel="00741742">
          <w:delText xml:space="preserve">Package </w:delText>
        </w:r>
      </w:del>
      <w:bookmarkStart w:id="414" w:name="_Toc301538391"/>
      <w:ins w:id="415" w:author="Chase Tingley" w:date="2011-08-16T15:46:00Z">
        <w:r w:rsidR="00741742">
          <w:t xml:space="preserve">TIP </w:t>
        </w:r>
      </w:ins>
      <w:r w:rsidR="00F05A5F">
        <w:t>Lifecycle</w:t>
      </w:r>
      <w:bookmarkEnd w:id="414"/>
    </w:p>
    <w:p w:rsidR="00BC4BF3" w:rsidDel="004A4616" w:rsidRDefault="002607AA" w:rsidP="001B1E36">
      <w:pPr>
        <w:rPr>
          <w:del w:id="416" w:author="Chase Tingley" w:date="2011-08-16T15:46:00Z"/>
        </w:rPr>
      </w:pPr>
      <w:del w:id="417" w:author="Chase Tingley" w:date="2011-08-16T15:46:00Z">
        <w:r w:rsidDel="004A4616">
          <w:delText xml:space="preserve">The </w:delText>
        </w:r>
        <w:r w:rsidR="00C46E86" w:rsidDel="004A4616">
          <w:delText>TIPP</w:delText>
        </w:r>
        <w:r w:rsidDel="004A4616">
          <w:delText xml:space="preserve"> lifecycle is initiated by an originating system, which creates a </w:delText>
        </w:r>
        <w:r w:rsidR="00C46E86" w:rsidDel="004A4616">
          <w:delText>TIPP</w:delText>
        </w:r>
        <w:r w:rsidDel="004A4616">
          <w:delText xml:space="preserve"> package containing some unit of work and a </w:delText>
        </w:r>
        <w:r w:rsidR="00BC4BF3" w:rsidRPr="00BC4BF3" w:rsidDel="004A4616">
          <w:rPr>
            <w:rStyle w:val="Attribute"/>
          </w:rPr>
          <w:delText>Order</w:delText>
        </w:r>
        <w:r w:rsidRPr="00BC4BF3" w:rsidDel="004A4616">
          <w:rPr>
            <w:rStyle w:val="Attribute"/>
          </w:rPr>
          <w:delText xml:space="preserve">Task </w:delText>
        </w:r>
        <w:r w:rsidDel="004A4616">
          <w:delText xml:space="preserve">of one of the supported types.  </w:delText>
        </w:r>
        <w:r w:rsidR="00BC4BF3" w:rsidDel="004A4616">
          <w:delText xml:space="preserve">This package is referred to as a Task package.  </w:delText>
        </w:r>
        <w:r w:rsidDel="004A4616">
          <w:delText>When this work is completed, a</w:delText>
        </w:r>
        <w:r w:rsidR="00BC4BF3" w:rsidDel="004A4616">
          <w:delText>nother</w:delText>
        </w:r>
        <w:r w:rsidDel="004A4616">
          <w:delText xml:space="preserve"> package is returned to the originating system, containing metadata that identifies </w:delText>
        </w:r>
        <w:r w:rsidR="00BC4BF3" w:rsidDel="004A4616">
          <w:delText xml:space="preserve">an existing </w:delText>
        </w:r>
        <w:r w:rsidDel="004A4616">
          <w:delText>Task</w:delText>
        </w:r>
        <w:r w:rsidR="00BC4BF3" w:rsidDel="004A4616">
          <w:delText xml:space="preserve"> package</w:delText>
        </w:r>
        <w:r w:rsidDel="004A4616">
          <w:delText xml:space="preserve">, along with a valid </w:delText>
        </w:r>
        <w:r w:rsidR="00BC4BF3" w:rsidRPr="00BC4BF3" w:rsidDel="004A4616">
          <w:rPr>
            <w:rStyle w:val="Attribute"/>
          </w:rPr>
          <w:delText>Order</w:delText>
        </w:r>
        <w:r w:rsidRPr="00BC4BF3" w:rsidDel="004A4616">
          <w:rPr>
            <w:rStyle w:val="Attribute"/>
          </w:rPr>
          <w:delText>Response</w:delText>
        </w:r>
        <w:r w:rsidDel="004A4616">
          <w:delText xml:space="preserve">.  </w:delText>
        </w:r>
        <w:r w:rsidR="00BC4BF3" w:rsidDel="004A4616">
          <w:delText>This package is referred to as a Response package.</w:delText>
        </w:r>
      </w:del>
    </w:p>
    <w:p w:rsidR="002607AA" w:rsidRDefault="002607AA" w:rsidP="001B1E36">
      <w:del w:id="418" w:author="Chase Tingley" w:date="2011-08-17T16:35:00Z">
        <w:r w:rsidDel="002B0D18">
          <w:delText xml:space="preserve">Whatever processing takes place in between </w:delText>
        </w:r>
      </w:del>
      <w:del w:id="419" w:author="Chase Tingley" w:date="2011-08-16T15:47:00Z">
        <w:r w:rsidR="00BC4BF3" w:rsidDel="005371A9">
          <w:delText xml:space="preserve">Task </w:delText>
        </w:r>
      </w:del>
      <w:del w:id="420" w:author="Chase Tingley" w:date="2011-08-17T16:35:00Z">
        <w:r w:rsidR="00BC4BF3" w:rsidDel="002B0D18">
          <w:delText xml:space="preserve">and Response </w:delText>
        </w:r>
        <w:r w:rsidDel="002B0D18">
          <w:delText>is opaque to the generating syste</w:delText>
        </w:r>
      </w:del>
      <w:ins w:id="421" w:author="Chase Tingley" w:date="2011-08-17T16:35:00Z">
        <w:r w:rsidR="002B0D18">
          <w:t xml:space="preserve">Between Request and Response, </w:t>
        </w:r>
        <w:r w:rsidR="00540057">
          <w:t>any processing on the package level is opaque to the originating system</w:t>
        </w:r>
      </w:ins>
      <w:del w:id="422" w:author="Chase Tingley" w:date="2011-08-17T16:34:00Z">
        <w:r w:rsidDel="00437E9B">
          <w:delText>m</w:delText>
        </w:r>
      </w:del>
      <w:r>
        <w:t xml:space="preserve">.  The package may be processed </w:t>
      </w:r>
      <w:r w:rsidR="00771E1D">
        <w:t xml:space="preserve">by </w:t>
      </w:r>
      <w:r>
        <w:t xml:space="preserve">a single other system, or possibly more than one - there may even be additional </w:t>
      </w:r>
      <w:r w:rsidR="00C46E86">
        <w:t>TIPP</w:t>
      </w:r>
      <w:r>
        <w:t xml:space="preserve"> sub-lifecycles between the processing nodes.  In this release, all of this is invisible to the generating package.  There is no concept of package transitivity and no support for recording </w:t>
      </w:r>
      <w:r>
        <w:lastRenderedPageBreak/>
        <w:t>information about what systems have processed the package contents, other than the one system that generates the Response package.</w:t>
      </w:r>
    </w:p>
    <w:p w:rsidR="002607AA" w:rsidRDefault="002607AA" w:rsidP="001B1E36">
      <w:r>
        <w:t xml:space="preserve">However, the originating system has certain expectations about the contents of </w:t>
      </w:r>
      <w:r w:rsidR="00320938">
        <w:t>a successful Response package</w:t>
      </w:r>
      <w:r w:rsidR="009F662E">
        <w:t xml:space="preserve">.  These expectations vary by </w:t>
      </w:r>
      <w:ins w:id="423" w:author="Chase Tingley" w:date="2011-08-16T15:47:00Z">
        <w:r w:rsidR="00DD7DE9">
          <w:t>Request</w:t>
        </w:r>
        <w:r w:rsidR="00DD7DE9" w:rsidDel="00DD7DE9">
          <w:t xml:space="preserve"> </w:t>
        </w:r>
      </w:ins>
      <w:del w:id="424" w:author="Chase Tingley" w:date="2011-08-16T15:47:00Z">
        <w:r w:rsidR="009F662E" w:rsidDel="00DD7DE9">
          <w:delText xml:space="preserve">task </w:delText>
        </w:r>
      </w:del>
      <w:r w:rsidR="009F662E">
        <w:t>type.</w:t>
      </w:r>
    </w:p>
    <w:p w:rsidR="009F662E" w:rsidRDefault="009F662E" w:rsidP="009F662E">
      <w:pPr>
        <w:pStyle w:val="Heading3"/>
      </w:pPr>
      <w:del w:id="425" w:author="Chase Tingley" w:date="2011-08-16T15:46:00Z">
        <w:r w:rsidDel="00CC2E7B">
          <w:delText xml:space="preserve">TaskType: </w:delText>
        </w:r>
      </w:del>
      <w:bookmarkStart w:id="426" w:name="_Toc301538392"/>
      <w:r>
        <w:t>Translate</w:t>
      </w:r>
      <w:ins w:id="427" w:author="Chase Tingley" w:date="2011-08-16T15:46:00Z">
        <w:r w:rsidR="00CC2E7B">
          <w:t xml:space="preserve"> Request Packages</w:t>
        </w:r>
      </w:ins>
      <w:bookmarkEnd w:id="426"/>
    </w:p>
    <w:p w:rsidR="00000000" w:rsidRDefault="00DE157E">
      <w:ins w:id="428" w:author="Chase Tingley" w:date="2011-08-19T17:13:00Z">
        <w:r>
          <w:t>A system that generates a Translate Request package expects a basic localization process to have been performed on the package contents that it receives back as a</w:t>
        </w:r>
      </w:ins>
      <w:ins w:id="429" w:author="Chase Tingley" w:date="2011-08-19T17:16:00Z">
        <w:r w:rsidR="0043665B">
          <w:t xml:space="preserve"> successful</w:t>
        </w:r>
      </w:ins>
      <w:ins w:id="430" w:author="Chase Tingley" w:date="2011-08-19T17:13:00Z">
        <w:r>
          <w:t xml:space="preserve"> Translate Response.  </w:t>
        </w:r>
      </w:ins>
      <w:del w:id="431" w:author="Chase Tingley" w:date="2011-08-19T17:13:00Z">
        <w:r w:rsidR="00DF7D61" w:rsidDel="00DE157E">
          <w:delText>When an originating system issues a package with TaskType "Translate", it expects a basic localization process to have been performed on the package contents when it receives a Response with the ResponseMessage value of "Success".</w:delText>
        </w:r>
        <w:r w:rsidR="00DF2C5C" w:rsidDel="00DE157E">
          <w:delText xml:space="preserve"> </w:delText>
        </w:r>
      </w:del>
      <w:r w:rsidR="00DF2C5C">
        <w:t xml:space="preserve"> The expectation for a particular </w:t>
      </w:r>
      <w:del w:id="432" w:author="Chase Tingley" w:date="2011-08-19T17:13:00Z">
        <w:r w:rsidR="00DF2C5C" w:rsidDel="00DE157E">
          <w:delText xml:space="preserve">resource </w:delText>
        </w:r>
      </w:del>
      <w:ins w:id="433" w:author="Chase Tingley" w:date="2011-08-19T17:13:00Z">
        <w:r>
          <w:t xml:space="preserve">package object </w:t>
        </w:r>
      </w:ins>
      <w:r w:rsidR="00DF2C5C">
        <w:t xml:space="preserve">depends on the location of the </w:t>
      </w:r>
      <w:del w:id="434" w:author="Chase Tingley" w:date="2011-08-19T17:13:00Z">
        <w:r w:rsidR="00DF2C5C" w:rsidDel="00DB0675">
          <w:delText xml:space="preserve">resource </w:delText>
        </w:r>
      </w:del>
      <w:ins w:id="435" w:author="Chase Tingley" w:date="2011-08-19T17:13:00Z">
        <w:r w:rsidR="00DB0675">
          <w:t xml:space="preserve">object </w:t>
        </w:r>
      </w:ins>
      <w:r w:rsidR="00DF2C5C">
        <w:t>in the package.</w:t>
      </w:r>
    </w:p>
    <w:p w:rsidR="00C620CB" w:rsidRDefault="00C620CB" w:rsidP="00C620CB">
      <w:r>
        <w:t xml:space="preserve">There are no expectations regarding package contents for </w:t>
      </w:r>
      <w:ins w:id="436" w:author="Chase Tingley" w:date="2011-08-19T17:16:00Z">
        <w:r w:rsidR="001F5B8C">
          <w:t xml:space="preserve">Translate </w:t>
        </w:r>
      </w:ins>
      <w:r>
        <w:t xml:space="preserve">Response packages </w:t>
      </w:r>
      <w:del w:id="437" w:author="Chase Tingley" w:date="2011-08-19T17:16:00Z">
        <w:r w:rsidDel="001F5B8C">
          <w:delText>with the ResponseMessage value of "Failure"</w:delText>
        </w:r>
      </w:del>
      <w:ins w:id="438" w:author="Chase Tingley" w:date="2011-08-19T17:16:00Z">
        <w:r w:rsidR="001F5B8C">
          <w:t>that report failure</w:t>
        </w:r>
      </w:ins>
      <w:r>
        <w:t xml:space="preserve">.  The </w:t>
      </w:r>
      <w:proofErr w:type="spellStart"/>
      <w:r w:rsidR="00055274" w:rsidRPr="00055274">
        <w:rPr>
          <w:rStyle w:val="Attribute"/>
          <w:rPrChange w:id="439" w:author="Chase Tingley" w:date="2011-08-19T17:16:00Z">
            <w:rPr/>
          </w:rPrChange>
        </w:rPr>
        <w:t>ResponseComment</w:t>
      </w:r>
      <w:proofErr w:type="spellEnd"/>
      <w:r>
        <w:t xml:space="preserve"> element may be optionally populated by the responding system in order to provide more information about the failure.</w:t>
      </w:r>
    </w:p>
    <w:p w:rsidR="00C620CB" w:rsidRDefault="00C620CB" w:rsidP="00C620CB">
      <w:pPr>
        <w:pStyle w:val="Heading4"/>
      </w:pPr>
      <w:r>
        <w:t xml:space="preserve">Bilingual </w:t>
      </w:r>
      <w:del w:id="440" w:author="Chase Tingley" w:date="2011-08-19T17:25:00Z">
        <w:r w:rsidDel="004207F3">
          <w:delText>Resources</w:delText>
        </w:r>
      </w:del>
      <w:proofErr w:type="spellStart"/>
      <w:ins w:id="441" w:author="Chase Tingley" w:date="2011-08-19T17:25:00Z">
        <w:r w:rsidR="004207F3">
          <w:t>O</w:t>
        </w:r>
      </w:ins>
      <w:ins w:id="442" w:author="Chase Tingley" w:date="2011-08-19T17:26:00Z">
        <w:r w:rsidR="004207F3">
          <w:t>bjects</w:t>
        </w:r>
      </w:ins>
      <w:ins w:id="443" w:author="Chase Tingley" w:date="2011-08-19T17:25:00Z">
        <w:r w:rsidR="004207F3">
          <w:t>s</w:t>
        </w:r>
      </w:ins>
      <w:proofErr w:type="spellEnd"/>
    </w:p>
    <w:p w:rsidR="00DF2C5C" w:rsidRPr="00DF2C5C" w:rsidRDefault="00DF2C5C" w:rsidP="00DF7D61">
      <w:r>
        <w:t xml:space="preserve">By default, </w:t>
      </w:r>
      <w:del w:id="444" w:author="Chase Tingley" w:date="2011-08-19T17:26:00Z">
        <w:r w:rsidDel="00FF0982">
          <w:delText xml:space="preserve">resources </w:delText>
        </w:r>
      </w:del>
      <w:ins w:id="445" w:author="Chase Tingley" w:date="2011-08-19T17:26:00Z">
        <w:r w:rsidR="00FF0982">
          <w:t xml:space="preserve">objects </w:t>
        </w:r>
      </w:ins>
      <w:r>
        <w:t xml:space="preserve">in the </w:t>
      </w:r>
      <w:r>
        <w:rPr>
          <w:i/>
        </w:rPr>
        <w:t>bilingual</w:t>
      </w:r>
      <w:r>
        <w:t xml:space="preserve"> folder are expected to be processed for localization in place during a successful Translate action.  The precise meaning of this processing is beyond the scope of this specification and should be defined on a per-format basis.  </w:t>
      </w:r>
      <w:del w:id="446" w:author="Chase Tingley" w:date="2011-08-16T15:49:00Z">
        <w:r w:rsidDel="00C83A8E">
          <w:delText xml:space="preserve">For XLIFF:doc files in the bilingual folder, it is expected that </w:delText>
        </w:r>
        <w:r w:rsidDel="00891DB5">
          <w:delText xml:space="preserve">all trans-units will </w:delText>
        </w:r>
      </w:del>
      <w:del w:id="447" w:author="Chase Tingley" w:date="2011-08-16T15:48:00Z">
        <w:r w:rsidDel="00B9470F">
          <w:delText>contain valid targets</w:delText>
        </w:r>
      </w:del>
      <w:del w:id="448" w:author="Chase Tingley" w:date="2011-08-16T15:49:00Z">
        <w:r w:rsidDel="00C83A8E">
          <w:delText xml:space="preserve">.   </w:delText>
        </w:r>
      </w:del>
      <w:r>
        <w:t xml:space="preserve">The </w:t>
      </w:r>
      <w:r w:rsidRPr="00637A9D">
        <w:rPr>
          <w:rStyle w:val="Attribute"/>
        </w:rPr>
        <w:t>localizable</w:t>
      </w:r>
      <w:r>
        <w:t xml:space="preserve"> package attribute may optionally be used to disable this expectation.  If a </w:t>
      </w:r>
      <w:r>
        <w:rPr>
          <w:i/>
        </w:rPr>
        <w:t>bilingual</w:t>
      </w:r>
      <w:r>
        <w:t xml:space="preserve"> </w:t>
      </w:r>
      <w:del w:id="449" w:author="Chase Tingley" w:date="2011-08-19T17:26:00Z">
        <w:r w:rsidDel="00FF0982">
          <w:delText xml:space="preserve">resource </w:delText>
        </w:r>
      </w:del>
      <w:ins w:id="450" w:author="Chase Tingley" w:date="2011-08-19T17:26:00Z">
        <w:r w:rsidR="00FF0982">
          <w:t xml:space="preserve">objects </w:t>
        </w:r>
      </w:ins>
      <w:r>
        <w:t xml:space="preserve">has the </w:t>
      </w:r>
      <w:r w:rsidR="00055274" w:rsidRPr="00055274">
        <w:rPr>
          <w:rStyle w:val="Attribute"/>
          <w:rPrChange w:id="451" w:author="Chase Tingley" w:date="2011-08-19T17:17:00Z">
            <w:rPr/>
          </w:rPrChange>
        </w:rPr>
        <w:t>localizable</w:t>
      </w:r>
      <w:r>
        <w:t xml:space="preserve"> value of "no", it is expected that no localization will be performed on this file.</w:t>
      </w:r>
    </w:p>
    <w:p w:rsidR="00DF7D61" w:rsidRDefault="00C620CB" w:rsidP="00C620CB">
      <w:pPr>
        <w:pStyle w:val="Heading4"/>
      </w:pPr>
      <w:r>
        <w:t xml:space="preserve">Input </w:t>
      </w:r>
      <w:del w:id="452" w:author="Chase Tingley" w:date="2011-08-16T15:58:00Z">
        <w:r w:rsidDel="00CA3EDF">
          <w:delText xml:space="preserve">and Output </w:delText>
        </w:r>
      </w:del>
      <w:del w:id="453" w:author="Chase Tingley" w:date="2011-08-19T17:26:00Z">
        <w:r w:rsidDel="00FF0982">
          <w:delText>Resources</w:delText>
        </w:r>
      </w:del>
      <w:ins w:id="454" w:author="Chase Tingley" w:date="2011-08-19T17:26:00Z">
        <w:r w:rsidR="00FF0982">
          <w:t>Objects</w:t>
        </w:r>
      </w:ins>
    </w:p>
    <w:p w:rsidR="00CA3EDF" w:rsidRPr="00D45AE1" w:rsidRDefault="00C620CB" w:rsidP="00C620CB">
      <w:pPr>
        <w:rPr>
          <w:ins w:id="455" w:author="Chase Tingley" w:date="2011-08-16T15:58:00Z"/>
        </w:rPr>
      </w:pPr>
      <w:r>
        <w:t xml:space="preserve">The </w:t>
      </w:r>
      <w:r w:rsidRPr="00C620CB">
        <w:rPr>
          <w:i/>
        </w:rPr>
        <w:t>input</w:t>
      </w:r>
      <w:r>
        <w:rPr>
          <w:i/>
        </w:rPr>
        <w:t xml:space="preserve"> </w:t>
      </w:r>
      <w:r>
        <w:t xml:space="preserve">folder contains all non-bilingual, localizable </w:t>
      </w:r>
      <w:del w:id="456" w:author="Chase Tingley" w:date="2011-08-19T17:26:00Z">
        <w:r w:rsidDel="00FF0982">
          <w:delText xml:space="preserve">resources </w:delText>
        </w:r>
      </w:del>
      <w:ins w:id="457" w:author="Chase Tingley" w:date="2011-08-19T17:26:00Z">
        <w:r w:rsidR="00FF0982">
          <w:t xml:space="preserve">objects </w:t>
        </w:r>
      </w:ins>
      <w:r>
        <w:t xml:space="preserve">in the packages.  Once </w:t>
      </w:r>
      <w:del w:id="458" w:author="Chase Tingley" w:date="2011-08-19T17:19:00Z">
        <w:r w:rsidDel="00D678EC">
          <w:delText xml:space="preserve">generated </w:delText>
        </w:r>
      </w:del>
      <w:ins w:id="459" w:author="Chase Tingley" w:date="2011-08-19T17:19:00Z">
        <w:r w:rsidR="00D678EC">
          <w:t xml:space="preserve">created </w:t>
        </w:r>
      </w:ins>
      <w:del w:id="460" w:author="Chase Tingley" w:date="2011-08-19T17:19:00Z">
        <w:r w:rsidDel="00D678EC">
          <w:delText>by the originating system</w:delText>
        </w:r>
      </w:del>
      <w:ins w:id="461" w:author="Chase Tingley" w:date="2011-08-19T17:19:00Z">
        <w:r w:rsidR="00D678EC">
          <w:t>as part of a Request package</w:t>
        </w:r>
      </w:ins>
      <w:r>
        <w:t>, it should be considered read-only</w:t>
      </w:r>
      <w:commentRangeStart w:id="462"/>
      <w:r>
        <w:t xml:space="preserve">.  </w:t>
      </w:r>
      <w:ins w:id="463" w:author="Chase Tingley" w:date="2011-08-16T15:55:00Z">
        <w:r w:rsidR="00B159E5">
          <w:t xml:space="preserve">However, Response packages </w:t>
        </w:r>
        <w:r w:rsidR="00CA3EDF">
          <w:t xml:space="preserve">may omit </w:t>
        </w:r>
      </w:ins>
      <w:ins w:id="464" w:author="Chase Tingley" w:date="2011-08-16T15:58:00Z">
        <w:r w:rsidR="00D45AE1">
          <w:t xml:space="preserve">the contents of the </w:t>
        </w:r>
      </w:ins>
      <w:ins w:id="465" w:author="Chase Tingley" w:date="2011-08-16T15:59:00Z">
        <w:r w:rsidR="00D45AE1">
          <w:rPr>
            <w:i/>
          </w:rPr>
          <w:t>input</w:t>
        </w:r>
        <w:r w:rsidR="00D45AE1">
          <w:t xml:space="preserve"> folder </w:t>
        </w:r>
        <w:r w:rsidR="00A45949">
          <w:t xml:space="preserve">to save space, provided they do not alter </w:t>
        </w:r>
        <w:r w:rsidR="006B78FC">
          <w:rPr>
            <w:i/>
          </w:rPr>
          <w:t>input</w:t>
        </w:r>
        <w:r w:rsidR="00005FEE">
          <w:t xml:space="preserve"> section of the </w:t>
        </w:r>
        <w:r w:rsidR="00A80CE4">
          <w:t>Package Description File</w:t>
        </w:r>
        <w:r w:rsidR="004706AA">
          <w:t xml:space="preserve"> itself.</w:t>
        </w:r>
      </w:ins>
    </w:p>
    <w:p w:rsidR="00CA3EDF" w:rsidRDefault="00CA3EDF" w:rsidP="00CA3EDF">
      <w:pPr>
        <w:pStyle w:val="Heading4"/>
        <w:rPr>
          <w:ins w:id="466" w:author="Chase Tingley" w:date="2011-08-16T16:00:00Z"/>
        </w:rPr>
      </w:pPr>
      <w:ins w:id="467" w:author="Chase Tingley" w:date="2011-08-16T15:58:00Z">
        <w:r>
          <w:t xml:space="preserve">Output </w:t>
        </w:r>
      </w:ins>
      <w:ins w:id="468" w:author="Chase Tingley" w:date="2011-08-19T17:26:00Z">
        <w:r w:rsidR="00FF0982">
          <w:t>Objects</w:t>
        </w:r>
      </w:ins>
    </w:p>
    <w:p w:rsidR="00C31DE6" w:rsidRPr="0069490E" w:rsidRDefault="00C31DE6" w:rsidP="00C31DE6">
      <w:pPr>
        <w:rPr>
          <w:ins w:id="469" w:author="Chase Tingley" w:date="2011-08-16T16:03:00Z"/>
        </w:rPr>
      </w:pPr>
      <w:ins w:id="470" w:author="Chase Tingley" w:date="2011-08-16T16:03:00Z">
        <w:r>
          <w:t>In a Translate Request package, the output folder should be empty</w:t>
        </w:r>
      </w:ins>
      <w:ins w:id="471" w:author="Chase Tingley" w:date="2011-08-17T13:42:00Z">
        <w:r w:rsidR="00C85428">
          <w:t xml:space="preserve"> and may be omitted</w:t>
        </w:r>
      </w:ins>
      <w:ins w:id="472" w:author="Chase Tingley" w:date="2011-08-16T16:03:00Z">
        <w:r>
          <w:t>.</w:t>
        </w:r>
      </w:ins>
    </w:p>
    <w:p w:rsidR="00055274" w:rsidRDefault="00A4124E" w:rsidP="00055274">
      <w:pPr>
        <w:rPr>
          <w:ins w:id="473" w:author="Chase Tingley" w:date="2011-08-16T16:09:00Z"/>
        </w:rPr>
        <w:pPrChange w:id="474" w:author="Chase Tingley" w:date="2011-08-16T16:00:00Z">
          <w:pPr>
            <w:pStyle w:val="Heading4"/>
          </w:pPr>
        </w:pPrChange>
      </w:pPr>
      <w:ins w:id="475" w:author="Chase Tingley" w:date="2011-08-16T16:03:00Z">
        <w:r>
          <w:t>In a Translate Response package, t</w:t>
        </w:r>
      </w:ins>
      <w:ins w:id="476" w:author="Chase Tingley" w:date="2011-08-16T16:00:00Z">
        <w:r w:rsidR="00D33F34">
          <w:t xml:space="preserve">he </w:t>
        </w:r>
      </w:ins>
      <w:ins w:id="477" w:author="Chase Tingley" w:date="2011-08-16T16:01:00Z">
        <w:r w:rsidR="00D33F34">
          <w:t xml:space="preserve">contents of </w:t>
        </w:r>
      </w:ins>
      <w:ins w:id="478" w:author="Chase Tingley" w:date="2011-08-16T16:00:00Z">
        <w:r w:rsidR="00D33F34">
          <w:rPr>
            <w:i/>
          </w:rPr>
          <w:t>output</w:t>
        </w:r>
      </w:ins>
      <w:ins w:id="479" w:author="Chase Tingley" w:date="2011-08-16T16:01:00Z">
        <w:r w:rsidR="00D33F34">
          <w:t xml:space="preserve"> represent the </w:t>
        </w:r>
      </w:ins>
      <w:ins w:id="480" w:author="Chase Tingley" w:date="2011-08-16T16:03:00Z">
        <w:r w:rsidR="00607F8E">
          <w:t xml:space="preserve">output of the </w:t>
        </w:r>
        <w:r w:rsidR="005A3513">
          <w:t>translation process for non-bilingual files</w:t>
        </w:r>
      </w:ins>
      <w:ins w:id="481" w:author="Chase Tingley" w:date="2011-08-16T16:01:00Z">
        <w:r w:rsidR="00D33F34">
          <w:t>.</w:t>
        </w:r>
        <w:r w:rsidR="00FE2BF3">
          <w:t xml:space="preserve">  For each </w:t>
        </w:r>
      </w:ins>
      <w:ins w:id="482" w:author="Chase Tingley" w:date="2011-08-19T17:26:00Z">
        <w:r w:rsidR="00133F06">
          <w:t>object</w:t>
        </w:r>
      </w:ins>
      <w:ins w:id="483" w:author="Chase Tingley" w:date="2011-08-16T16:01:00Z">
        <w:r w:rsidR="00FE2BF3">
          <w:t xml:space="preserve"> listed in the </w:t>
        </w:r>
        <w:r w:rsidR="00FE2BF3">
          <w:rPr>
            <w:i/>
          </w:rPr>
          <w:t>input</w:t>
        </w:r>
        <w:r w:rsidR="00FE2BF3">
          <w:t xml:space="preserve"> section of the Package Description File, </w:t>
        </w:r>
      </w:ins>
      <w:ins w:id="484" w:author="Chase Tingley" w:date="2011-08-16T16:02:00Z">
        <w:r w:rsidR="002C349C">
          <w:t xml:space="preserve">a Response </w:t>
        </w:r>
        <w:r w:rsidR="004D733E">
          <w:t>p</w:t>
        </w:r>
        <w:r w:rsidR="002C349C">
          <w:t>ackage</w:t>
        </w:r>
        <w:r w:rsidR="004D733E">
          <w:t xml:space="preserve"> should contain a corresponding file i</w:t>
        </w:r>
        <w:r w:rsidR="0069490E">
          <w:t xml:space="preserve">n its </w:t>
        </w:r>
        <w:r w:rsidR="0069490E">
          <w:rPr>
            <w:i/>
          </w:rPr>
          <w:t>output</w:t>
        </w:r>
        <w:r w:rsidR="0069490E">
          <w:t xml:space="preserve"> folder.</w:t>
        </w:r>
      </w:ins>
      <w:ins w:id="485" w:author="Chase Tingley" w:date="2011-08-16T16:09:00Z">
        <w:r w:rsidR="006E488E">
          <w:t xml:space="preserve">  </w:t>
        </w:r>
      </w:ins>
    </w:p>
    <w:p w:rsidR="00C620CB" w:rsidRDefault="001E6D9E" w:rsidP="00C620CB">
      <w:del w:id="486" w:author="Chase Tingley" w:date="2011-08-16T16:02:00Z">
        <w:r w:rsidDel="00C54213">
          <w:lastRenderedPageBreak/>
          <w:delText>Since t</w:delText>
        </w:r>
        <w:r w:rsidR="00C620CB" w:rsidRPr="004A2EE0" w:rsidDel="00C54213">
          <w:delText>he</w:delText>
        </w:r>
        <w:r w:rsidR="00C620CB" w:rsidDel="00C54213">
          <w:delText xml:space="preserve"> </w:delText>
        </w:r>
        <w:r w:rsidR="00C620CB" w:rsidRPr="00C620CB" w:rsidDel="00C54213">
          <w:rPr>
            <w:i/>
          </w:rPr>
          <w:delText>outpu</w:delText>
        </w:r>
        <w:r w:rsidR="00C620CB" w:rsidDel="00C54213">
          <w:rPr>
            <w:i/>
          </w:rPr>
          <w:delText>t</w:delText>
        </w:r>
        <w:r w:rsidR="00C620CB" w:rsidDel="00C54213">
          <w:delText xml:space="preserve"> folder in a Tr</w:delText>
        </w:r>
        <w:r w:rsidR="00EB5811" w:rsidDel="00C54213">
          <w:delText xml:space="preserve">anslate package should be empty, </w:delText>
        </w:r>
        <w:r w:rsidDel="00C54213">
          <w:delText xml:space="preserve">it </w:delText>
        </w:r>
        <w:r w:rsidR="00EB5811" w:rsidDel="00C54213">
          <w:delText>should be omitted</w:delText>
        </w:r>
        <w:r w:rsidDel="00C54213">
          <w:delText xml:space="preserve"> from the package</w:delText>
        </w:r>
        <w:commentRangeEnd w:id="462"/>
        <w:r w:rsidR="004510D1" w:rsidDel="00C54213">
          <w:rPr>
            <w:rStyle w:val="CommentReference"/>
          </w:rPr>
          <w:commentReference w:id="462"/>
        </w:r>
        <w:r w:rsidR="00EB5811" w:rsidDel="00C54213">
          <w:delText>.</w:delText>
        </w:r>
        <w:r w:rsidR="00C620CB" w:rsidDel="00C54213">
          <w:delText xml:space="preserve">  </w:delText>
        </w:r>
      </w:del>
      <w:r w:rsidR="00C620CB">
        <w:t xml:space="preserve">When the originating system receives a successful Response package, it expects that for each </w:t>
      </w:r>
      <w:ins w:id="487" w:author="Chase Tingley" w:date="2011-08-19T17:26:00Z">
        <w:r w:rsidR="00832FE1">
          <w:t xml:space="preserve">object </w:t>
        </w:r>
      </w:ins>
      <w:del w:id="488" w:author="Chase Tingley" w:date="2011-08-19T17:26:00Z">
        <w:r w:rsidR="00C620CB" w:rsidDel="00832FE1">
          <w:delText xml:space="preserve">resource </w:delText>
        </w:r>
      </w:del>
      <w:r w:rsidR="00C620CB">
        <w:t xml:space="preserve">in the </w:t>
      </w:r>
      <w:r w:rsidR="00C620CB">
        <w:rPr>
          <w:i/>
        </w:rPr>
        <w:t>input</w:t>
      </w:r>
      <w:r w:rsidR="00C620CB">
        <w:t xml:space="preserve"> folder, there will now be a corresponding </w:t>
      </w:r>
      <w:ins w:id="489" w:author="Chase Tingley" w:date="2011-08-19T17:26:00Z">
        <w:r w:rsidR="00360EBB">
          <w:t xml:space="preserve">object </w:t>
        </w:r>
      </w:ins>
      <w:del w:id="490" w:author="Chase Tingley" w:date="2011-08-19T17:26:00Z">
        <w:r w:rsidR="00C620CB" w:rsidDel="00360EBB">
          <w:delText xml:space="preserve">resource </w:delText>
        </w:r>
      </w:del>
      <w:r w:rsidR="00C620CB">
        <w:t xml:space="preserve">in the output folder to represent.  Each localized </w:t>
      </w:r>
      <w:ins w:id="491" w:author="Chase Tingley" w:date="2011-08-19T17:26:00Z">
        <w:r w:rsidR="00360EBB">
          <w:t xml:space="preserve">object </w:t>
        </w:r>
      </w:ins>
      <w:del w:id="492" w:author="Chase Tingley" w:date="2011-08-19T17:26:00Z">
        <w:r w:rsidR="00C620CB" w:rsidDel="00360EBB">
          <w:delText xml:space="preserve">resource </w:delText>
        </w:r>
      </w:del>
      <w:r w:rsidR="00C620CB">
        <w:t xml:space="preserve">in </w:t>
      </w:r>
      <w:r w:rsidR="00C620CB">
        <w:rPr>
          <w:i/>
        </w:rPr>
        <w:t>output</w:t>
      </w:r>
      <w:r w:rsidR="00C620CB">
        <w:t xml:space="preserve"> should have the same </w:t>
      </w:r>
      <w:proofErr w:type="spellStart"/>
      <w:r w:rsidR="00C620CB" w:rsidRPr="00637A9D">
        <w:rPr>
          <w:rStyle w:val="Attribute"/>
        </w:rPr>
        <w:t>LocationPath</w:t>
      </w:r>
      <w:proofErr w:type="spellEnd"/>
      <w:r w:rsidR="00C620CB">
        <w:t xml:space="preserve"> value as the </w:t>
      </w:r>
      <w:r w:rsidR="00C620CB">
        <w:rPr>
          <w:i/>
        </w:rPr>
        <w:t>input</w:t>
      </w:r>
      <w:r w:rsidR="00C620CB">
        <w:t xml:space="preserve"> </w:t>
      </w:r>
      <w:ins w:id="493" w:author="Chase Tingley" w:date="2011-08-19T17:26:00Z">
        <w:r w:rsidR="00360EBB">
          <w:t xml:space="preserve">object </w:t>
        </w:r>
      </w:ins>
      <w:del w:id="494" w:author="Chase Tingley" w:date="2011-08-19T17:26:00Z">
        <w:r w:rsidR="00C620CB" w:rsidDel="00360EBB">
          <w:delText xml:space="preserve">resource </w:delText>
        </w:r>
      </w:del>
      <w:r w:rsidR="00C620CB">
        <w:t>to which it corresponds.</w:t>
      </w:r>
    </w:p>
    <w:p w:rsidR="00C620CB" w:rsidRDefault="00C620CB" w:rsidP="00C620CB">
      <w:r>
        <w:t xml:space="preserve">The </w:t>
      </w:r>
      <w:ins w:id="495" w:author="Chase Tingley" w:date="2011-08-19T17:26:00Z">
        <w:r w:rsidR="00360EBB">
          <w:t xml:space="preserve">objects </w:t>
        </w:r>
      </w:ins>
      <w:del w:id="496" w:author="Chase Tingley" w:date="2011-08-19T17:26:00Z">
        <w:r w:rsidDel="00360EBB">
          <w:delText xml:space="preserve">resources </w:delText>
        </w:r>
      </w:del>
      <w:r>
        <w:t xml:space="preserve">in </w:t>
      </w:r>
      <w:r>
        <w:rPr>
          <w:i/>
        </w:rPr>
        <w:t>output</w:t>
      </w:r>
      <w:r>
        <w:t xml:space="preserve"> represent the localized form of the </w:t>
      </w:r>
      <w:r>
        <w:rPr>
          <w:i/>
        </w:rPr>
        <w:t>input</w:t>
      </w:r>
      <w:r>
        <w:t xml:space="preserve"> </w:t>
      </w:r>
      <w:ins w:id="497" w:author="Chase Tingley" w:date="2011-08-19T17:26:00Z">
        <w:r w:rsidR="00360EBB">
          <w:t>objects</w:t>
        </w:r>
      </w:ins>
      <w:del w:id="498" w:author="Chase Tingley" w:date="2011-08-19T17:26:00Z">
        <w:r w:rsidDel="00360EBB">
          <w:delText>resources</w:delText>
        </w:r>
      </w:del>
      <w:r>
        <w:t xml:space="preserve">.  What this means varies both by file type, as well as by the value of the optional </w:t>
      </w:r>
      <w:r w:rsidRPr="00637A9D">
        <w:rPr>
          <w:rStyle w:val="Attribute"/>
        </w:rPr>
        <w:t>localizable</w:t>
      </w:r>
      <w:r>
        <w:t xml:space="preserve"> attribute.  </w:t>
      </w:r>
      <w:r>
        <w:rPr>
          <w:i/>
        </w:rPr>
        <w:t>input</w:t>
      </w:r>
      <w:r>
        <w:t xml:space="preserve"> </w:t>
      </w:r>
      <w:ins w:id="499" w:author="Chase Tingley" w:date="2011-08-19T17:26:00Z">
        <w:r w:rsidR="00360EBB">
          <w:t xml:space="preserve">objects </w:t>
        </w:r>
      </w:ins>
      <w:del w:id="500" w:author="Chase Tingley" w:date="2011-08-19T17:26:00Z">
        <w:r w:rsidDel="00360EBB">
          <w:delText xml:space="preserve">resources </w:delText>
        </w:r>
      </w:del>
      <w:r>
        <w:t xml:space="preserve">with a </w:t>
      </w:r>
      <w:r w:rsidRPr="00637A9D">
        <w:rPr>
          <w:rStyle w:val="Attribute"/>
        </w:rPr>
        <w:t>localizable</w:t>
      </w:r>
      <w:r>
        <w:t xml:space="preserve"> value of "no" should be copied intact to the </w:t>
      </w:r>
      <w:r>
        <w:rPr>
          <w:i/>
        </w:rPr>
        <w:t>output</w:t>
      </w:r>
      <w:r>
        <w:t xml:space="preserve"> folder; no additional processing is required.  </w:t>
      </w:r>
      <w:r>
        <w:rPr>
          <w:i/>
        </w:rPr>
        <w:t>input</w:t>
      </w:r>
      <w:r>
        <w:t xml:space="preserve"> resources with a </w:t>
      </w:r>
      <w:r w:rsidRPr="00637A9D">
        <w:rPr>
          <w:rStyle w:val="Attribute"/>
        </w:rPr>
        <w:t>localizable</w:t>
      </w:r>
      <w:r>
        <w:t xml:space="preserve"> value of "yes" should be localized according to file type.</w:t>
      </w:r>
    </w:p>
    <w:p w:rsidR="00492E09" w:rsidRPr="00214573" w:rsidRDefault="00214573" w:rsidP="00C620CB">
      <w:del w:id="501" w:author="Chase Tingley" w:date="2011-08-19T17:20:00Z">
        <w:r w:rsidDel="00352436">
          <w:delText xml:space="preserve">Response packages must contain all of the </w:delText>
        </w:r>
        <w:r w:rsidRPr="00214573" w:rsidDel="00352436">
          <w:rPr>
            <w:i/>
          </w:rPr>
          <w:delText>input</w:delText>
        </w:r>
        <w:r w:rsidDel="00352436">
          <w:delText xml:space="preserve"> resources that were contained in the original Task pac</w:delText>
        </w:r>
        <w:r w:rsidDel="00C43056">
          <w:delText>a</w:delText>
        </w:r>
        <w:r w:rsidDel="00352436">
          <w:delText xml:space="preserve">kge.  Successful Response packages that are missing </w:delText>
        </w:r>
        <w:r w:rsidRPr="00214573" w:rsidDel="00352436">
          <w:rPr>
            <w:i/>
          </w:rPr>
          <w:delText>input</w:delText>
        </w:r>
        <w:r w:rsidDel="00352436">
          <w:rPr>
            <w:i/>
          </w:rPr>
          <w:delText xml:space="preserve"> </w:delText>
        </w:r>
        <w:r w:rsidDel="00352436">
          <w:delText xml:space="preserve">resources from the original Task package should be considered invalid.  Additionally, </w:delText>
        </w:r>
      </w:del>
      <w:r>
        <w:t xml:space="preserve">Successful Response packages </w:t>
      </w:r>
      <w:r w:rsidR="00492E09" w:rsidRPr="00214573">
        <w:t>that</w:t>
      </w:r>
      <w:r w:rsidR="00492E09">
        <w:t xml:space="preserve"> </w:t>
      </w:r>
      <w:r>
        <w:t xml:space="preserve">do not contain a corresponding </w:t>
      </w:r>
      <w:r>
        <w:rPr>
          <w:i/>
        </w:rPr>
        <w:t xml:space="preserve">output </w:t>
      </w:r>
      <w:ins w:id="502" w:author="Chase Tingley" w:date="2011-08-19T17:26:00Z">
        <w:r w:rsidR="00360EBB">
          <w:t xml:space="preserve">object </w:t>
        </w:r>
      </w:ins>
      <w:del w:id="503" w:author="Chase Tingley" w:date="2011-08-19T17:26:00Z">
        <w:r w:rsidDel="00360EBB">
          <w:delText xml:space="preserve">resource </w:delText>
        </w:r>
      </w:del>
      <w:r>
        <w:t xml:space="preserve">for each </w:t>
      </w:r>
      <w:r>
        <w:rPr>
          <w:i/>
        </w:rPr>
        <w:t>input</w:t>
      </w:r>
      <w:r>
        <w:t xml:space="preserve"> </w:t>
      </w:r>
      <w:ins w:id="504" w:author="Chase Tingley" w:date="2011-08-19T17:26:00Z">
        <w:r w:rsidR="00C47DB0">
          <w:t xml:space="preserve">object </w:t>
        </w:r>
      </w:ins>
      <w:del w:id="505" w:author="Chase Tingley" w:date="2011-08-19T17:26:00Z">
        <w:r w:rsidDel="00C47DB0">
          <w:delText xml:space="preserve">resource </w:delText>
        </w:r>
      </w:del>
      <w:r>
        <w:t>should be considered invalid.  In other words, t</w:t>
      </w:r>
      <w:r w:rsidR="007675D6">
        <w:t>here is no support for partial</w:t>
      </w:r>
      <w:r>
        <w:t xml:space="preserve"> completion of Translation tasks.</w:t>
      </w:r>
    </w:p>
    <w:p w:rsidR="009F662E" w:rsidRDefault="009F662E" w:rsidP="009F662E">
      <w:pPr>
        <w:pStyle w:val="Heading3"/>
      </w:pPr>
      <w:del w:id="506" w:author="Chase Tingley" w:date="2011-08-16T15:46:00Z">
        <w:r w:rsidDel="00E24A29">
          <w:delText xml:space="preserve">TaskType: </w:delText>
        </w:r>
      </w:del>
      <w:bookmarkStart w:id="507" w:name="_Toc301538393"/>
      <w:r>
        <w:t>Review</w:t>
      </w:r>
      <w:ins w:id="508" w:author="Chase Tingley" w:date="2011-08-16T15:46:00Z">
        <w:r w:rsidR="00E24A29">
          <w:t xml:space="preserve"> Request Packages</w:t>
        </w:r>
      </w:ins>
      <w:bookmarkEnd w:id="507"/>
    </w:p>
    <w:p w:rsidR="009F662E" w:rsidRPr="009F662E" w:rsidRDefault="009F662E" w:rsidP="009F662E">
      <w:r>
        <w:t>This task type is not supported in this release.</w:t>
      </w:r>
    </w:p>
    <w:p w:rsidR="009F662E" w:rsidRDefault="009F662E" w:rsidP="009F662E">
      <w:pPr>
        <w:pStyle w:val="Heading3"/>
      </w:pPr>
      <w:del w:id="509" w:author="Chase Tingley" w:date="2011-08-16T15:46:00Z">
        <w:r w:rsidDel="00E24A29">
          <w:delText xml:space="preserve">TaskType: </w:delText>
        </w:r>
      </w:del>
      <w:bookmarkStart w:id="510" w:name="_Toc301538394"/>
      <w:r>
        <w:t>QA</w:t>
      </w:r>
      <w:ins w:id="511" w:author="Chase Tingley" w:date="2011-08-16T15:46:00Z">
        <w:r w:rsidR="00E24A29">
          <w:t xml:space="preserve"> Request Packages</w:t>
        </w:r>
      </w:ins>
      <w:bookmarkEnd w:id="510"/>
    </w:p>
    <w:p w:rsidR="009F662E" w:rsidRPr="009F662E" w:rsidRDefault="009F662E" w:rsidP="009F662E">
      <w:r>
        <w:t>This task type is not supported in this release.</w:t>
      </w:r>
    </w:p>
    <w:p w:rsidR="009F662E" w:rsidRDefault="009F662E" w:rsidP="009F662E">
      <w:pPr>
        <w:pStyle w:val="Heading3"/>
      </w:pPr>
      <w:del w:id="512" w:author="Chase Tingley" w:date="2011-08-16T15:47:00Z">
        <w:r w:rsidDel="00E24A29">
          <w:delText xml:space="preserve">TaskType: </w:delText>
        </w:r>
      </w:del>
      <w:bookmarkStart w:id="513" w:name="_Toc301538395"/>
      <w:r>
        <w:t>Quote</w:t>
      </w:r>
      <w:ins w:id="514" w:author="Chase Tingley" w:date="2011-08-16T15:47:00Z">
        <w:r w:rsidR="00E24A29">
          <w:t xml:space="preserve"> Request Packages</w:t>
        </w:r>
      </w:ins>
      <w:bookmarkEnd w:id="513"/>
    </w:p>
    <w:p w:rsidR="002607AA" w:rsidRDefault="009F662E" w:rsidP="001B1E36">
      <w:r>
        <w:t>This task type is not supported in this release.</w:t>
      </w:r>
    </w:p>
    <w:p w:rsidR="002044F3" w:rsidRDefault="002044F3" w:rsidP="002044F3">
      <w:pPr>
        <w:pStyle w:val="Heading1"/>
        <w:rPr>
          <w:ins w:id="515" w:author="Chase Tingley" w:date="2011-08-16T15:25:00Z"/>
        </w:rPr>
      </w:pPr>
      <w:bookmarkStart w:id="516" w:name="_Toc301538396"/>
      <w:ins w:id="517" w:author="Chase Tingley" w:date="2011-08-16T15:25:00Z">
        <w:r>
          <w:t>Version specific Information and limitations</w:t>
        </w:r>
        <w:bookmarkEnd w:id="516"/>
      </w:ins>
    </w:p>
    <w:p w:rsidR="002044F3" w:rsidRDefault="002044F3" w:rsidP="002044F3">
      <w:pPr>
        <w:pStyle w:val="Heading2"/>
        <w:rPr>
          <w:ins w:id="518" w:author="Chase Tingley" w:date="2011-08-16T15:25:00Z"/>
        </w:rPr>
      </w:pPr>
      <w:bookmarkStart w:id="519" w:name="_Toc301538397"/>
      <w:ins w:id="520" w:author="Chase Tingley" w:date="2011-08-16T15:25:00Z">
        <w:r>
          <w:t xml:space="preserve">Version </w:t>
        </w:r>
      </w:ins>
      <w:ins w:id="521" w:author="Chase Tingley" w:date="2011-08-19T17:30:00Z">
        <w:r w:rsidR="00F35E00">
          <w:t>1.3.0</w:t>
        </w:r>
      </w:ins>
      <w:bookmarkEnd w:id="519"/>
    </w:p>
    <w:p w:rsidR="002044F3" w:rsidRDefault="002044F3" w:rsidP="002044F3">
      <w:pPr>
        <w:rPr>
          <w:ins w:id="522" w:author="Chase Tingley" w:date="2011-08-16T15:25:00Z"/>
        </w:rPr>
      </w:pPr>
      <w:ins w:id="523" w:author="Chase Tingley" w:date="2011-08-16T15:25:00Z">
        <w:r>
          <w:t>This version has the following limitations:</w:t>
        </w:r>
      </w:ins>
    </w:p>
    <w:p w:rsidR="002044F3" w:rsidRDefault="002044F3" w:rsidP="002044F3">
      <w:pPr>
        <w:pStyle w:val="ListParagraph"/>
        <w:numPr>
          <w:ilvl w:val="0"/>
          <w:numId w:val="3"/>
        </w:numPr>
        <w:rPr>
          <w:ins w:id="524" w:author="Chase Tingley" w:date="2011-08-16T15:25:00Z"/>
        </w:rPr>
      </w:pPr>
      <w:ins w:id="525" w:author="Chase Tingley" w:date="2011-08-16T15:25:00Z">
        <w:r>
          <w:t xml:space="preserve">Encrypted Package Object Containers are not supported.  All package Envelopes are expected to contain only an un-encrypted </w:t>
        </w:r>
        <w:r>
          <w:rPr>
            <w:i/>
          </w:rPr>
          <w:t xml:space="preserve">pobjects.zip </w:t>
        </w:r>
        <w:r w:rsidRPr="00D7670B">
          <w:t>in addition to the Package Description File</w:t>
        </w:r>
        <w:r>
          <w:t>.</w:t>
        </w:r>
      </w:ins>
    </w:p>
    <w:p w:rsidR="002044F3" w:rsidRDefault="002044F3" w:rsidP="002044F3">
      <w:pPr>
        <w:pStyle w:val="ListParagraph"/>
        <w:numPr>
          <w:ilvl w:val="0"/>
          <w:numId w:val="3"/>
        </w:numPr>
        <w:rPr>
          <w:ins w:id="526" w:author="Chase Tingley" w:date="2011-08-16T15:25:00Z"/>
        </w:rPr>
      </w:pPr>
      <w:ins w:id="527" w:author="Chase Tingley" w:date="2011-08-16T15:25:00Z">
        <w:r>
          <w:t xml:space="preserve">The only Package Object Sections that are supported are </w:t>
        </w:r>
        <w:r>
          <w:rPr>
            <w:i/>
          </w:rPr>
          <w:t>bilingual, i</w:t>
        </w:r>
        <w:r w:rsidRPr="00C45F77">
          <w:rPr>
            <w:rStyle w:val="Filename"/>
          </w:rPr>
          <w:t>nput</w:t>
        </w:r>
        <w:r>
          <w:t>, o</w:t>
        </w:r>
        <w:r w:rsidRPr="00C45F77">
          <w:rPr>
            <w:rStyle w:val="Filename"/>
          </w:rPr>
          <w:t>utput</w:t>
        </w:r>
        <w:r>
          <w:t xml:space="preserve"> and </w:t>
        </w:r>
        <w:r w:rsidRPr="00332F4F">
          <w:rPr>
            <w:i/>
          </w:rPr>
          <w:t>tm</w:t>
        </w:r>
        <w:r>
          <w:t>.</w:t>
        </w:r>
      </w:ins>
    </w:p>
    <w:p w:rsidR="002044F3" w:rsidRDefault="002044F3" w:rsidP="002044F3">
      <w:pPr>
        <w:pStyle w:val="ListParagraph"/>
        <w:numPr>
          <w:ilvl w:val="0"/>
          <w:numId w:val="3"/>
        </w:numPr>
        <w:rPr>
          <w:ins w:id="528" w:author="Chase Tingley" w:date="2011-08-16T15:25:00Z"/>
          <w:b/>
        </w:rPr>
      </w:pPr>
      <w:ins w:id="529" w:author="Chase Tingley" w:date="2011-08-16T15:25:00Z">
        <w:r>
          <w:t>The only type of Package Object that can be included in a TIPP is a file that is directly embedded in the Package Object Container.  Future releases may allow references to external releases (for example, reference material accessed via HTTP).</w:t>
        </w:r>
      </w:ins>
    </w:p>
    <w:p w:rsidR="002044F3" w:rsidRDefault="002044F3" w:rsidP="002044F3">
      <w:pPr>
        <w:pStyle w:val="ListParagraph"/>
        <w:numPr>
          <w:ilvl w:val="0"/>
          <w:numId w:val="3"/>
        </w:numPr>
        <w:rPr>
          <w:ins w:id="530" w:author="Chase Tingley" w:date="2011-08-16T15:25:00Z"/>
          <w:b/>
        </w:rPr>
      </w:pPr>
      <w:ins w:id="531" w:author="Chase Tingley" w:date="2011-08-16T15:25:00Z">
        <w:r>
          <w:t>No tool-specific features are supported.</w:t>
        </w:r>
      </w:ins>
    </w:p>
    <w:p w:rsidR="002044F3" w:rsidRDefault="002044F3" w:rsidP="002044F3">
      <w:pPr>
        <w:pStyle w:val="ListParagraph"/>
        <w:numPr>
          <w:ilvl w:val="0"/>
          <w:numId w:val="3"/>
        </w:numPr>
        <w:rPr>
          <w:ins w:id="532" w:author="Chase Tingley" w:date="2011-08-16T15:25:00Z"/>
        </w:rPr>
      </w:pPr>
      <w:ins w:id="533" w:author="Chase Tingley" w:date="2011-08-16T15:25:00Z">
        <w:r>
          <w:lastRenderedPageBreak/>
          <w:t>Unique IDs are created by the tools and not through a centralized method.</w:t>
        </w:r>
      </w:ins>
    </w:p>
    <w:p w:rsidR="002044F3" w:rsidRDefault="002044F3" w:rsidP="002044F3">
      <w:pPr>
        <w:pStyle w:val="ListParagraph"/>
        <w:numPr>
          <w:ilvl w:val="0"/>
          <w:numId w:val="3"/>
        </w:numPr>
        <w:rPr>
          <w:ins w:id="534" w:author="Chase Tingley" w:date="2011-08-16T15:25:00Z"/>
        </w:rPr>
      </w:pPr>
      <w:ins w:id="535" w:author="Chase Tingley" w:date="2011-08-16T15:25:00Z">
        <w:r>
          <w:t xml:space="preserve">The only supported Request type is </w:t>
        </w:r>
        <w:r w:rsidRPr="00B81FBC">
          <w:rPr>
            <w:i/>
          </w:rPr>
          <w:t>Translate</w:t>
        </w:r>
        <w:r>
          <w:t>.</w:t>
        </w:r>
      </w:ins>
    </w:p>
    <w:p w:rsidR="00701BAB" w:rsidRDefault="00701BAB" w:rsidP="00701BAB">
      <w:pPr>
        <w:pStyle w:val="Heading1"/>
      </w:pPr>
      <w:bookmarkStart w:id="536" w:name="_Toc301538398"/>
      <w:r>
        <w:t>Reference Guide</w:t>
      </w:r>
      <w:bookmarkEnd w:id="536"/>
    </w:p>
    <w:p w:rsidR="001F4913" w:rsidRDefault="001F4913" w:rsidP="001F4913">
      <w:pPr>
        <w:pStyle w:val="Heading2"/>
      </w:pPr>
      <w:bookmarkStart w:id="537" w:name="_Toc301538399"/>
      <w:r>
        <w:t>Naming convention for files</w:t>
      </w:r>
      <w:bookmarkEnd w:id="537"/>
    </w:p>
    <w:p w:rsidR="00AB236A" w:rsidRDefault="009A2BA2" w:rsidP="009A2BA2">
      <w:pPr>
        <w:rPr>
          <w:ins w:id="538" w:author="Chase Tingley" w:date="2011-08-16T16:15:00Z"/>
        </w:rPr>
      </w:pPr>
      <w:del w:id="539" w:author="Chase Tingley" w:date="2011-08-16T16:15:00Z">
        <w:r w:rsidDel="00266452">
          <w:delText xml:space="preserve">Packages </w:delText>
        </w:r>
      </w:del>
      <w:ins w:id="540" w:author="Chase Tingley" w:date="2011-08-16T16:15:00Z">
        <w:r w:rsidR="00266452">
          <w:t>Envelop</w:t>
        </w:r>
        <w:r w:rsidR="00813AF1">
          <w:t xml:space="preserve">es </w:t>
        </w:r>
      </w:ins>
      <w:r>
        <w:t xml:space="preserve">should be identified by the suffix </w:t>
      </w:r>
      <w:r w:rsidRPr="009A2BA2">
        <w:rPr>
          <w:rStyle w:val="Attribute"/>
          <w:b/>
          <w:color w:val="auto"/>
        </w:rPr>
        <w:t>.</w:t>
      </w:r>
      <w:proofErr w:type="spellStart"/>
      <w:r w:rsidRPr="009A2BA2">
        <w:rPr>
          <w:rStyle w:val="Attribute"/>
          <w:b/>
          <w:color w:val="auto"/>
        </w:rPr>
        <w:t>tipp</w:t>
      </w:r>
      <w:proofErr w:type="spellEnd"/>
      <w:r>
        <w:t xml:space="preserve">.  </w:t>
      </w:r>
      <w:ins w:id="541" w:author="Chase Tingley" w:date="2011-08-16T16:15:00Z">
        <w:r w:rsidR="00F2466E">
          <w:t xml:space="preserve">The </w:t>
        </w:r>
        <w:r w:rsidR="00AB236A">
          <w:t>contents of the Envelop</w:t>
        </w:r>
      </w:ins>
      <w:ins w:id="542" w:author="Chase Tingley" w:date="2011-08-16T16:17:00Z">
        <w:r w:rsidR="00A01E1E">
          <w:t>e</w:t>
        </w:r>
      </w:ins>
      <w:ins w:id="543" w:author="Chase Tingley" w:date="2011-08-16T16:15:00Z">
        <w:r w:rsidR="00AB236A">
          <w:t xml:space="preserve"> should be named as follows:</w:t>
        </w:r>
      </w:ins>
    </w:p>
    <w:tbl>
      <w:tblPr>
        <w:tblStyle w:val="TableGrid"/>
        <w:tblW w:w="0" w:type="auto"/>
        <w:tblInd w:w="558" w:type="dxa"/>
        <w:tblLook w:val="04A0"/>
        <w:tblPrChange w:id="544" w:author="Chase Tingley" w:date="2011-08-16T16:16:00Z">
          <w:tblPr>
            <w:tblStyle w:val="TableGrid"/>
            <w:tblW w:w="0" w:type="auto"/>
            <w:tblLook w:val="04A0"/>
          </w:tblPr>
        </w:tblPrChange>
      </w:tblPr>
      <w:tblGrid>
        <w:gridCol w:w="2521"/>
        <w:gridCol w:w="3870"/>
        <w:tblGridChange w:id="545">
          <w:tblGrid>
            <w:gridCol w:w="3708"/>
            <w:gridCol w:w="3708"/>
          </w:tblGrid>
        </w:tblGridChange>
      </w:tblGrid>
      <w:tr w:rsidR="00AB236A" w:rsidRPr="00AB236A" w:rsidTr="00AB236A">
        <w:trPr>
          <w:ins w:id="546" w:author="Chase Tingley" w:date="2011-08-16T16:15:00Z"/>
        </w:trPr>
        <w:tc>
          <w:tcPr>
            <w:tcW w:w="2340" w:type="dxa"/>
            <w:tcPrChange w:id="547" w:author="Chase Tingley" w:date="2011-08-16T16:16:00Z">
              <w:tcPr>
                <w:tcW w:w="3708" w:type="dxa"/>
              </w:tcPr>
            </w:tcPrChange>
          </w:tcPr>
          <w:p w:rsidR="00055274" w:rsidRPr="00055274" w:rsidRDefault="00055274" w:rsidP="00055274">
            <w:pPr>
              <w:jc w:val="center"/>
              <w:rPr>
                <w:ins w:id="548" w:author="Chase Tingley" w:date="2011-08-16T16:15:00Z"/>
                <w:b/>
                <w:rPrChange w:id="549" w:author="Chase Tingley" w:date="2011-08-16T16:15:00Z">
                  <w:rPr>
                    <w:ins w:id="550" w:author="Chase Tingley" w:date="2011-08-16T16:15:00Z"/>
                  </w:rPr>
                </w:rPrChange>
              </w:rPr>
              <w:pPrChange w:id="551" w:author="Chase Tingley" w:date="2011-08-16T16:15:00Z">
                <w:pPr/>
              </w:pPrChange>
            </w:pPr>
            <w:ins w:id="552" w:author="Chase Tingley" w:date="2011-08-16T16:15:00Z">
              <w:r w:rsidRPr="00055274">
                <w:rPr>
                  <w:b/>
                  <w:rPrChange w:id="553" w:author="Chase Tingley" w:date="2011-08-16T16:15:00Z">
                    <w:rPr/>
                  </w:rPrChange>
                </w:rPr>
                <w:t>Name</w:t>
              </w:r>
            </w:ins>
          </w:p>
        </w:tc>
        <w:tc>
          <w:tcPr>
            <w:tcW w:w="3870" w:type="dxa"/>
            <w:tcPrChange w:id="554" w:author="Chase Tingley" w:date="2011-08-16T16:16:00Z">
              <w:tcPr>
                <w:tcW w:w="3708" w:type="dxa"/>
              </w:tcPr>
            </w:tcPrChange>
          </w:tcPr>
          <w:p w:rsidR="00055274" w:rsidRPr="00055274" w:rsidRDefault="00055274" w:rsidP="00055274">
            <w:pPr>
              <w:jc w:val="center"/>
              <w:rPr>
                <w:ins w:id="555" w:author="Chase Tingley" w:date="2011-08-16T16:15:00Z"/>
                <w:b/>
                <w:rPrChange w:id="556" w:author="Chase Tingley" w:date="2011-08-16T16:15:00Z">
                  <w:rPr>
                    <w:ins w:id="557" w:author="Chase Tingley" w:date="2011-08-16T16:15:00Z"/>
                  </w:rPr>
                </w:rPrChange>
              </w:rPr>
              <w:pPrChange w:id="558" w:author="Chase Tingley" w:date="2011-08-16T16:15:00Z">
                <w:pPr/>
              </w:pPrChange>
            </w:pPr>
            <w:ins w:id="559" w:author="Chase Tingley" w:date="2011-08-16T16:15:00Z">
              <w:r w:rsidRPr="00055274">
                <w:rPr>
                  <w:b/>
                  <w:rPrChange w:id="560" w:author="Chase Tingley" w:date="2011-08-16T16:15:00Z">
                    <w:rPr/>
                  </w:rPrChange>
                </w:rPr>
                <w:t>Description</w:t>
              </w:r>
            </w:ins>
          </w:p>
        </w:tc>
      </w:tr>
      <w:tr w:rsidR="00AB236A" w:rsidTr="00AB236A">
        <w:trPr>
          <w:ins w:id="561" w:author="Chase Tingley" w:date="2011-08-16T16:15:00Z"/>
        </w:trPr>
        <w:tc>
          <w:tcPr>
            <w:tcW w:w="2340" w:type="dxa"/>
            <w:tcPrChange w:id="562" w:author="Chase Tingley" w:date="2011-08-16T16:16:00Z">
              <w:tcPr>
                <w:tcW w:w="3708" w:type="dxa"/>
              </w:tcPr>
            </w:tcPrChange>
          </w:tcPr>
          <w:p w:rsidR="00AB236A" w:rsidRPr="00AB236A" w:rsidRDefault="00055274" w:rsidP="009A2BA2">
            <w:pPr>
              <w:rPr>
                <w:ins w:id="563" w:author="Chase Tingley" w:date="2011-08-16T16:15:00Z"/>
                <w:rFonts w:ascii="Courier New" w:hAnsi="Courier New" w:cs="Courier New"/>
                <w:rPrChange w:id="564" w:author="Chase Tingley" w:date="2011-08-16T16:16:00Z">
                  <w:rPr>
                    <w:ins w:id="565" w:author="Chase Tingley" w:date="2011-08-16T16:15:00Z"/>
                  </w:rPr>
                </w:rPrChange>
              </w:rPr>
            </w:pPr>
            <w:ins w:id="566" w:author="Chase Tingley" w:date="2011-08-16T16:16:00Z">
              <w:r w:rsidRPr="00055274">
                <w:rPr>
                  <w:rFonts w:ascii="Courier New" w:hAnsi="Courier New" w:cs="Courier New"/>
                  <w:rPrChange w:id="567" w:author="Chase Tingley" w:date="2011-08-16T16:16:00Z">
                    <w:rPr/>
                  </w:rPrChange>
                </w:rPr>
                <w:t>manifest.xml</w:t>
              </w:r>
            </w:ins>
          </w:p>
        </w:tc>
        <w:tc>
          <w:tcPr>
            <w:tcW w:w="3870" w:type="dxa"/>
            <w:tcPrChange w:id="568" w:author="Chase Tingley" w:date="2011-08-16T16:16:00Z">
              <w:tcPr>
                <w:tcW w:w="3708" w:type="dxa"/>
              </w:tcPr>
            </w:tcPrChange>
          </w:tcPr>
          <w:p w:rsidR="00AB236A" w:rsidRDefault="00C86CD0" w:rsidP="009A2BA2">
            <w:pPr>
              <w:rPr>
                <w:ins w:id="569" w:author="Chase Tingley" w:date="2011-08-16T16:15:00Z"/>
              </w:rPr>
            </w:pPr>
            <w:ins w:id="570" w:author="Chase Tingley" w:date="2011-08-16T16:16:00Z">
              <w:r>
                <w:t>Package Description File</w:t>
              </w:r>
            </w:ins>
          </w:p>
        </w:tc>
      </w:tr>
      <w:tr w:rsidR="00AB236A" w:rsidTr="00AB236A">
        <w:trPr>
          <w:ins w:id="571" w:author="Chase Tingley" w:date="2011-08-16T16:15:00Z"/>
        </w:trPr>
        <w:tc>
          <w:tcPr>
            <w:tcW w:w="2340" w:type="dxa"/>
            <w:tcPrChange w:id="572" w:author="Chase Tingley" w:date="2011-08-16T16:16:00Z">
              <w:tcPr>
                <w:tcW w:w="3708" w:type="dxa"/>
              </w:tcPr>
            </w:tcPrChange>
          </w:tcPr>
          <w:p w:rsidR="00AB236A" w:rsidRPr="00AB236A" w:rsidRDefault="00055274" w:rsidP="009A2BA2">
            <w:pPr>
              <w:rPr>
                <w:ins w:id="573" w:author="Chase Tingley" w:date="2011-08-16T16:15:00Z"/>
                <w:rFonts w:ascii="Courier New" w:hAnsi="Courier New" w:cs="Courier New"/>
                <w:rPrChange w:id="574" w:author="Chase Tingley" w:date="2011-08-16T16:16:00Z">
                  <w:rPr>
                    <w:ins w:id="575" w:author="Chase Tingley" w:date="2011-08-16T16:15:00Z"/>
                  </w:rPr>
                </w:rPrChange>
              </w:rPr>
            </w:pPr>
            <w:ins w:id="576" w:author="Chase Tingley" w:date="2011-08-16T16:16:00Z">
              <w:r w:rsidRPr="00055274">
                <w:rPr>
                  <w:rFonts w:ascii="Courier New" w:hAnsi="Courier New" w:cs="Courier New"/>
                  <w:rPrChange w:id="577" w:author="Chase Tingley" w:date="2011-08-16T16:16:00Z">
                    <w:rPr/>
                  </w:rPrChange>
                </w:rPr>
                <w:t>pobjects.zip</w:t>
              </w:r>
            </w:ins>
          </w:p>
        </w:tc>
        <w:tc>
          <w:tcPr>
            <w:tcW w:w="3870" w:type="dxa"/>
            <w:tcPrChange w:id="578" w:author="Chase Tingley" w:date="2011-08-16T16:16:00Z">
              <w:tcPr>
                <w:tcW w:w="3708" w:type="dxa"/>
              </w:tcPr>
            </w:tcPrChange>
          </w:tcPr>
          <w:p w:rsidR="00AB236A" w:rsidRDefault="00BA0DDA" w:rsidP="009A2BA2">
            <w:pPr>
              <w:rPr>
                <w:ins w:id="579" w:author="Chase Tingley" w:date="2011-08-16T16:15:00Z"/>
              </w:rPr>
            </w:pPr>
            <w:ins w:id="580" w:author="Chase Tingley" w:date="2011-08-16T16:16:00Z">
              <w:r>
                <w:t>Package Object Container (un-encrypted)</w:t>
              </w:r>
            </w:ins>
          </w:p>
        </w:tc>
      </w:tr>
      <w:tr w:rsidR="00AB236A" w:rsidTr="00AB236A">
        <w:trPr>
          <w:ins w:id="581" w:author="Chase Tingley" w:date="2011-08-16T16:15:00Z"/>
        </w:trPr>
        <w:tc>
          <w:tcPr>
            <w:tcW w:w="2340" w:type="dxa"/>
            <w:tcPrChange w:id="582" w:author="Chase Tingley" w:date="2011-08-16T16:16:00Z">
              <w:tcPr>
                <w:tcW w:w="3708" w:type="dxa"/>
              </w:tcPr>
            </w:tcPrChange>
          </w:tcPr>
          <w:p w:rsidR="00AB236A" w:rsidRPr="00AB236A" w:rsidRDefault="00055274" w:rsidP="009A2BA2">
            <w:pPr>
              <w:rPr>
                <w:ins w:id="583" w:author="Chase Tingley" w:date="2011-08-16T16:15:00Z"/>
                <w:rFonts w:ascii="Courier New" w:hAnsi="Courier New" w:cs="Courier New"/>
                <w:rPrChange w:id="584" w:author="Chase Tingley" w:date="2011-08-16T16:16:00Z">
                  <w:rPr>
                    <w:ins w:id="585" w:author="Chase Tingley" w:date="2011-08-16T16:15:00Z"/>
                  </w:rPr>
                </w:rPrChange>
              </w:rPr>
            </w:pPr>
            <w:proofErr w:type="spellStart"/>
            <w:ins w:id="586" w:author="Chase Tingley" w:date="2011-08-16T16:16:00Z">
              <w:r w:rsidRPr="00055274">
                <w:rPr>
                  <w:rFonts w:ascii="Courier New" w:hAnsi="Courier New" w:cs="Courier New"/>
                  <w:rPrChange w:id="587" w:author="Chase Tingley" w:date="2011-08-16T16:16:00Z">
                    <w:rPr/>
                  </w:rPrChange>
                </w:rPr>
                <w:t>pobjects.zip.enc</w:t>
              </w:r>
            </w:ins>
            <w:proofErr w:type="spellEnd"/>
          </w:p>
        </w:tc>
        <w:tc>
          <w:tcPr>
            <w:tcW w:w="3870" w:type="dxa"/>
            <w:tcPrChange w:id="588" w:author="Chase Tingley" w:date="2011-08-16T16:16:00Z">
              <w:tcPr>
                <w:tcW w:w="3708" w:type="dxa"/>
              </w:tcPr>
            </w:tcPrChange>
          </w:tcPr>
          <w:p w:rsidR="00AB236A" w:rsidRDefault="00BA0DDA" w:rsidP="009A2BA2">
            <w:pPr>
              <w:rPr>
                <w:ins w:id="589" w:author="Chase Tingley" w:date="2011-08-16T16:15:00Z"/>
              </w:rPr>
            </w:pPr>
            <w:ins w:id="590" w:author="Chase Tingley" w:date="2011-08-16T16:17:00Z">
              <w:r>
                <w:t>Package Object Container (encrypted)</w:t>
              </w:r>
            </w:ins>
          </w:p>
        </w:tc>
      </w:tr>
    </w:tbl>
    <w:p w:rsidR="00055274" w:rsidRDefault="00C12164" w:rsidP="00055274">
      <w:pPr>
        <w:pStyle w:val="Heading3"/>
        <w:rPr>
          <w:ins w:id="591" w:author="Chase Tingley" w:date="2011-08-16T16:17:00Z"/>
        </w:rPr>
        <w:pPrChange w:id="592" w:author="Chase Tingley" w:date="2011-08-16T16:17:00Z">
          <w:pPr/>
        </w:pPrChange>
      </w:pPr>
      <w:del w:id="593" w:author="Chase Tingley" w:date="2011-08-16T16:17:00Z">
        <w:r w:rsidDel="00077A66">
          <w:delText>The tools can choose the other components of the package name.</w:delText>
        </w:r>
      </w:del>
      <w:bookmarkStart w:id="594" w:name="_Toc301538400"/>
      <w:ins w:id="595" w:author="Chase Tingley" w:date="2011-08-16T16:42:00Z">
        <w:r w:rsidR="00AA4EDC">
          <w:t>Naming Restrictions</w:t>
        </w:r>
      </w:ins>
      <w:bookmarkEnd w:id="594"/>
    </w:p>
    <w:p w:rsidR="00055274" w:rsidRDefault="00BA3592">
      <w:pPr>
        <w:rPr>
          <w:ins w:id="596" w:author="Chase Tingley" w:date="2011-08-16T16:26:00Z"/>
        </w:rPr>
      </w:pPr>
      <w:ins w:id="597" w:author="Chase Tingley" w:date="2011-08-16T16:17:00Z">
        <w:r>
          <w:t xml:space="preserve">In order to minimize platform-specific </w:t>
        </w:r>
        <w:r w:rsidR="00102717">
          <w:t xml:space="preserve">incompatibilities, </w:t>
        </w:r>
      </w:ins>
      <w:ins w:id="598" w:author="Chase Tingley" w:date="2011-08-16T16:18:00Z">
        <w:r w:rsidR="0055003F">
          <w:t xml:space="preserve">both Envelopes </w:t>
        </w:r>
      </w:ins>
      <w:ins w:id="599" w:author="Chase Tingley" w:date="2011-08-16T16:19:00Z">
        <w:r w:rsidR="00056C5E">
          <w:t xml:space="preserve">names </w:t>
        </w:r>
      </w:ins>
      <w:ins w:id="600" w:author="Chase Tingley" w:date="2011-08-16T16:18:00Z">
        <w:r w:rsidR="0055003F">
          <w:t xml:space="preserve">and </w:t>
        </w:r>
        <w:r w:rsidR="003A27EF">
          <w:t xml:space="preserve">all Package Objects </w:t>
        </w:r>
      </w:ins>
      <w:ins w:id="601" w:author="Chase Tingley" w:date="2011-08-16T16:19:00Z">
        <w:r w:rsidR="00056C5E">
          <w:t xml:space="preserve">paths are restricted </w:t>
        </w:r>
      </w:ins>
      <w:ins w:id="602" w:author="Chase Tingley" w:date="2011-08-16T16:18:00Z">
        <w:r w:rsidR="00A132DD">
          <w:t xml:space="preserve">to the </w:t>
        </w:r>
      </w:ins>
      <w:ins w:id="603" w:author="Chase Tingley" w:date="2011-08-16T16:26:00Z">
        <w:r w:rsidR="00D216A5">
          <w:t>following subset of</w:t>
        </w:r>
      </w:ins>
      <w:ins w:id="604" w:author="Chase Tingley" w:date="2011-08-16T16:18:00Z">
        <w:r w:rsidR="00D216A5">
          <w:t xml:space="preserve"> ASCII</w:t>
        </w:r>
      </w:ins>
      <w:ins w:id="605" w:author="Chase Tingley" w:date="2011-08-16T16:26:00Z">
        <w:r w:rsidR="00D216A5">
          <w:t>:</w:t>
        </w:r>
      </w:ins>
    </w:p>
    <w:p w:rsidR="00055274" w:rsidRDefault="00DE7917" w:rsidP="00055274">
      <w:pPr>
        <w:pStyle w:val="ListParagraph"/>
        <w:numPr>
          <w:ilvl w:val="0"/>
          <w:numId w:val="20"/>
        </w:numPr>
        <w:rPr>
          <w:ins w:id="606" w:author="Chase Tingley" w:date="2011-08-16T16:27:00Z"/>
        </w:rPr>
        <w:pPrChange w:id="607" w:author="Chase Tingley" w:date="2011-08-16T16:27:00Z">
          <w:pPr/>
        </w:pPrChange>
      </w:pPr>
      <w:ins w:id="608" w:author="Chase Tingley" w:date="2011-08-16T16:26:00Z">
        <w:r>
          <w:t>a-</w:t>
        </w:r>
      </w:ins>
      <w:ins w:id="609" w:author="Chase Tingley" w:date="2011-08-16T16:27:00Z">
        <w:r>
          <w:t>z</w:t>
        </w:r>
      </w:ins>
    </w:p>
    <w:p w:rsidR="00055274" w:rsidRDefault="00DE7917" w:rsidP="00055274">
      <w:pPr>
        <w:pStyle w:val="ListParagraph"/>
        <w:numPr>
          <w:ilvl w:val="0"/>
          <w:numId w:val="20"/>
        </w:numPr>
        <w:rPr>
          <w:ins w:id="610" w:author="Chase Tingley" w:date="2011-08-16T16:27:00Z"/>
        </w:rPr>
        <w:pPrChange w:id="611" w:author="Chase Tingley" w:date="2011-08-16T16:27:00Z">
          <w:pPr/>
        </w:pPrChange>
      </w:pPr>
      <w:ins w:id="612" w:author="Chase Tingley" w:date="2011-08-16T16:27:00Z">
        <w:r>
          <w:t>A-Z</w:t>
        </w:r>
      </w:ins>
    </w:p>
    <w:p w:rsidR="00055274" w:rsidRDefault="00DE7917" w:rsidP="00055274">
      <w:pPr>
        <w:pStyle w:val="ListParagraph"/>
        <w:numPr>
          <w:ilvl w:val="0"/>
          <w:numId w:val="20"/>
        </w:numPr>
        <w:rPr>
          <w:ins w:id="613" w:author="Chase Tingley" w:date="2011-08-16T16:27:00Z"/>
        </w:rPr>
        <w:pPrChange w:id="614" w:author="Chase Tingley" w:date="2011-08-16T16:27:00Z">
          <w:pPr/>
        </w:pPrChange>
      </w:pPr>
      <w:ins w:id="615" w:author="Chase Tingley" w:date="2011-08-16T16:27:00Z">
        <w:r>
          <w:t>0-9</w:t>
        </w:r>
      </w:ins>
    </w:p>
    <w:p w:rsidR="00055274" w:rsidRDefault="00DE7917" w:rsidP="00055274">
      <w:pPr>
        <w:pStyle w:val="ListParagraph"/>
        <w:numPr>
          <w:ilvl w:val="0"/>
          <w:numId w:val="20"/>
        </w:numPr>
        <w:rPr>
          <w:ins w:id="616" w:author="Chase Tingley" w:date="2011-08-16T16:29:00Z"/>
        </w:rPr>
        <w:pPrChange w:id="617" w:author="Chase Tingley" w:date="2011-08-16T16:27:00Z">
          <w:pPr/>
        </w:pPrChange>
      </w:pPr>
      <w:ins w:id="618" w:author="Chase Tingley" w:date="2011-08-16T16:27:00Z">
        <w:r>
          <w:t xml:space="preserve">Underscore ('_'), dash ('-'), </w:t>
        </w:r>
        <w:r w:rsidR="00624B3B">
          <w:t>period ('.'), or space (' ')</w:t>
        </w:r>
      </w:ins>
    </w:p>
    <w:p w:rsidR="00055274" w:rsidRDefault="00FA3183">
      <w:pPr>
        <w:rPr>
          <w:ins w:id="619" w:author="Chase Tingley" w:date="2011-08-16T16:27:00Z"/>
        </w:rPr>
      </w:pPr>
      <w:ins w:id="620" w:author="Chase Tingley" w:date="2011-08-16T16:41:00Z">
        <w:r>
          <w:t xml:space="preserve">Each object name </w:t>
        </w:r>
      </w:ins>
      <w:ins w:id="621" w:author="Chase Tingley" w:date="2011-08-16T16:42:00Z">
        <w:r w:rsidR="00317085">
          <w:t xml:space="preserve">may contain </w:t>
        </w:r>
      </w:ins>
      <w:ins w:id="622" w:author="Chase Tingley" w:date="2011-08-16T16:41:00Z">
        <w:r>
          <w:t xml:space="preserve">a maximum </w:t>
        </w:r>
        <w:r w:rsidR="000F4850">
          <w:t>of 240 characters.</w:t>
        </w:r>
      </w:ins>
    </w:p>
    <w:p w:rsidR="00055274" w:rsidRDefault="00055274" w:rsidP="00055274">
      <w:pPr>
        <w:pStyle w:val="ListParagraph"/>
        <w:numPr>
          <w:ilvl w:val="0"/>
          <w:numId w:val="20"/>
        </w:numPr>
        <w:rPr>
          <w:del w:id="623" w:author="Chase Tingley" w:date="2011-08-16T16:27:00Z"/>
        </w:rPr>
        <w:pPrChange w:id="624" w:author="Chase Tingley" w:date="2011-08-16T16:27:00Z">
          <w:pPr/>
        </w:pPrChange>
      </w:pPr>
    </w:p>
    <w:p w:rsidR="002011E8" w:rsidRDefault="00542CC5" w:rsidP="002011E8">
      <w:pPr>
        <w:pStyle w:val="Heading2"/>
      </w:pPr>
      <w:bookmarkStart w:id="625" w:name="_Toc301538401"/>
      <w:r>
        <w:t>Tool Identifiers</w:t>
      </w:r>
      <w:bookmarkEnd w:id="625"/>
    </w:p>
    <w:p w:rsidR="002F0742" w:rsidRDefault="002F0742" w:rsidP="001F4913">
      <w:r>
        <w:t xml:space="preserve">Information about what tools generate the task and response packages are encoded in the package manifests.  In the time prior to the availability of centralized repositories and functionalities tied to tool identity, this information is considered informational.  There is currently no mechanism for a task package to require that a </w:t>
      </w:r>
      <w:r w:rsidR="0077008B">
        <w:t>particular</w:t>
      </w:r>
      <w:r>
        <w:t xml:space="preserve"> tool be u</w:t>
      </w:r>
      <w:r w:rsidR="0077008B">
        <w:t>sed to process it and generate the response.</w:t>
      </w:r>
    </w:p>
    <w:p w:rsidR="00AB4B24" w:rsidRDefault="00AB4B24" w:rsidP="001F4913">
      <w:r>
        <w:t xml:space="preserve">Tools are described by the </w:t>
      </w:r>
      <w:proofErr w:type="spellStart"/>
      <w:r w:rsidRPr="005366C9">
        <w:rPr>
          <w:rStyle w:val="Attribute"/>
        </w:rPr>
        <w:t>ContributorTool</w:t>
      </w:r>
      <w:proofErr w:type="spellEnd"/>
      <w:r>
        <w:t xml:space="preserve"> element, and encode three pieces of data:</w:t>
      </w:r>
    </w:p>
    <w:p w:rsidR="00AB4B24" w:rsidRDefault="00AB4B24" w:rsidP="00AB4B24">
      <w:pPr>
        <w:pStyle w:val="ListParagraph"/>
        <w:numPr>
          <w:ilvl w:val="0"/>
          <w:numId w:val="15"/>
        </w:numPr>
      </w:pPr>
      <w:r>
        <w:t>The common name for the tool</w:t>
      </w:r>
    </w:p>
    <w:p w:rsidR="00AB4B24" w:rsidRDefault="00AB4B24" w:rsidP="00AB4B24">
      <w:pPr>
        <w:pStyle w:val="ListParagraph"/>
        <w:numPr>
          <w:ilvl w:val="0"/>
          <w:numId w:val="15"/>
        </w:numPr>
      </w:pPr>
      <w:r>
        <w:lastRenderedPageBreak/>
        <w:t xml:space="preserve">The tool ID, expressed as a </w:t>
      </w:r>
      <w:r w:rsidR="00CE7D88">
        <w:t>URI</w:t>
      </w:r>
    </w:p>
    <w:p w:rsidR="00AB4B24" w:rsidRDefault="00AB4B24" w:rsidP="00AB4B24">
      <w:pPr>
        <w:pStyle w:val="ListParagraph"/>
        <w:numPr>
          <w:ilvl w:val="0"/>
          <w:numId w:val="15"/>
        </w:numPr>
      </w:pPr>
      <w:r>
        <w:t>The tool version, expressed as a string</w:t>
      </w:r>
    </w:p>
    <w:p w:rsidR="0057350F" w:rsidRDefault="0057350F" w:rsidP="001F4913">
      <w:r>
        <w:t>For example, the common name for a tool might be “</w:t>
      </w:r>
      <w:proofErr w:type="spellStart"/>
      <w:r w:rsidR="00D45967">
        <w:t>GlobalSight</w:t>
      </w:r>
      <w:proofErr w:type="spellEnd"/>
      <w:r>
        <w:t>”, with version “8.1” and ID “</w:t>
      </w:r>
      <w:hyperlink r:id="rId11" w:history="1">
        <w:r w:rsidRPr="003926F2">
          <w:rPr>
            <w:rStyle w:val="Hyperlink"/>
          </w:rPr>
          <w:t>http://www.globalsight.com</w:t>
        </w:r>
      </w:hyperlink>
      <w:r>
        <w:t>".  For now, the specific semantics of Tool IDs are left up to the tool makers.</w:t>
      </w:r>
    </w:p>
    <w:p w:rsidR="00542CC5" w:rsidRDefault="00542CC5" w:rsidP="00542CC5">
      <w:pPr>
        <w:pStyle w:val="Heading2"/>
      </w:pPr>
      <w:bookmarkStart w:id="626" w:name="_Toc301538402"/>
      <w:r>
        <w:t>Communication</w:t>
      </w:r>
      <w:del w:id="627" w:author="Chase Tingley" w:date="2011-08-16T16:47:00Z">
        <w:r w:rsidDel="003A667B">
          <w:delText>s</w:delText>
        </w:r>
      </w:del>
      <w:r>
        <w:t xml:space="preserve"> Endpoint Identifiers</w:t>
      </w:r>
      <w:bookmarkEnd w:id="626"/>
    </w:p>
    <w:p w:rsidR="0077008B" w:rsidRDefault="0077008B" w:rsidP="008F54F6">
      <w:r>
        <w:t>Information about the systems that generate the task and response packages are encoded in the package manifests.  There is currently no mechanism for a task package to require that a particular endpoint be used to process it and generate the response.</w:t>
      </w:r>
    </w:p>
    <w:p w:rsidR="0077008B" w:rsidRDefault="0077008B" w:rsidP="008F54F6">
      <w:r>
        <w:t>Communications endpoints are identified by three pieces of information:</w:t>
      </w:r>
    </w:p>
    <w:p w:rsidR="0077008B" w:rsidRDefault="0077008B" w:rsidP="0077008B">
      <w:pPr>
        <w:pStyle w:val="ListParagraph"/>
        <w:numPr>
          <w:ilvl w:val="0"/>
          <w:numId w:val="16"/>
        </w:numPr>
      </w:pPr>
      <w:r>
        <w:t>The common name for the endpoint, such as the name of the controlling organization</w:t>
      </w:r>
    </w:p>
    <w:p w:rsidR="0077008B" w:rsidRDefault="0077008B" w:rsidP="0077008B">
      <w:pPr>
        <w:pStyle w:val="ListParagraph"/>
        <w:numPr>
          <w:ilvl w:val="0"/>
          <w:numId w:val="16"/>
        </w:numPr>
        <w:rPr>
          <w:ins w:id="628" w:author="Chase Tingley" w:date="2011-08-16T16:43:00Z"/>
        </w:rPr>
      </w:pPr>
      <w:r>
        <w:t xml:space="preserve">The endpoint ID, expressed as a </w:t>
      </w:r>
      <w:r w:rsidR="00CE7D88">
        <w:t>URI</w:t>
      </w:r>
      <w:r w:rsidR="000369D9">
        <w:t xml:space="preserve">, such as the </w:t>
      </w:r>
      <w:r w:rsidR="00CE7D88">
        <w:t>URI</w:t>
      </w:r>
      <w:r w:rsidR="000369D9">
        <w:t xml:space="preserve"> of the specific system that generated the package</w:t>
      </w:r>
    </w:p>
    <w:p w:rsidR="00A621FC" w:rsidDel="006834B7" w:rsidRDefault="00A621FC" w:rsidP="0077008B">
      <w:pPr>
        <w:pStyle w:val="ListParagraph"/>
        <w:numPr>
          <w:ilvl w:val="0"/>
          <w:numId w:val="16"/>
        </w:numPr>
        <w:rPr>
          <w:del w:id="629" w:author="Chase Tingley" w:date="2011-08-16T16:44:00Z"/>
        </w:rPr>
      </w:pPr>
    </w:p>
    <w:p w:rsidR="0077008B" w:rsidRDefault="0077008B" w:rsidP="0077008B">
      <w:pPr>
        <w:pStyle w:val="ListParagraph"/>
        <w:numPr>
          <w:ilvl w:val="0"/>
          <w:numId w:val="16"/>
        </w:numPr>
      </w:pPr>
      <w:r>
        <w:t>A timestamp, recording the time when the package was created</w:t>
      </w:r>
      <w:ins w:id="630" w:author="Chase Tingley" w:date="2011-08-16T16:29:00Z">
        <w:r w:rsidR="00155C54">
          <w:t xml:space="preserve"> </w:t>
        </w:r>
      </w:ins>
      <w:del w:id="631" w:author="Chase Tingley" w:date="2011-08-16T16:29:00Z">
        <w:r w:rsidDel="00155C54">
          <w:delText xml:space="preserve">, and formatted </w:delText>
        </w:r>
      </w:del>
      <w:r>
        <w:t xml:space="preserve">according to </w:t>
      </w:r>
      <w:hyperlink w:anchor="_Format_of_Date/Time" w:history="1">
        <w:r w:rsidRPr="0077008B">
          <w:rPr>
            <w:rStyle w:val="Hyperlink"/>
          </w:rPr>
          <w:t>Format of Date/Time Fields</w:t>
        </w:r>
      </w:hyperlink>
      <w:r>
        <w:t>.</w:t>
      </w:r>
    </w:p>
    <w:p w:rsidR="0077008B" w:rsidRDefault="0077008B" w:rsidP="008F54F6">
      <w:r>
        <w:t xml:space="preserve">The elements used to describe the endpoint differ for task and response packages.  </w:t>
      </w:r>
      <w:r w:rsidR="009F2A87">
        <w:t xml:space="preserve">Task packages </w:t>
      </w:r>
      <w:r w:rsidR="00381C66">
        <w:t xml:space="preserve">describe the originating endpoint in the </w:t>
      </w:r>
      <w:proofErr w:type="spellStart"/>
      <w:r w:rsidR="00381C66" w:rsidRPr="005366C9">
        <w:rPr>
          <w:rStyle w:val="Attribute"/>
        </w:rPr>
        <w:t>PackageCreator</w:t>
      </w:r>
      <w:proofErr w:type="spellEnd"/>
      <w:r w:rsidR="00381C66">
        <w:t xml:space="preserve"> section, using the </w:t>
      </w:r>
      <w:proofErr w:type="spellStart"/>
      <w:r w:rsidR="00381C66" w:rsidRPr="005366C9">
        <w:rPr>
          <w:rStyle w:val="Attribute"/>
        </w:rPr>
        <w:t>CreatorName</w:t>
      </w:r>
      <w:proofErr w:type="spellEnd"/>
      <w:r w:rsidR="00381C66">
        <w:t xml:space="preserve">, </w:t>
      </w:r>
      <w:proofErr w:type="spellStart"/>
      <w:r w:rsidR="00381C66" w:rsidRPr="005366C9">
        <w:rPr>
          <w:rStyle w:val="Attribute"/>
        </w:rPr>
        <w:t>CreatorID</w:t>
      </w:r>
      <w:proofErr w:type="spellEnd"/>
      <w:r w:rsidR="00381C66">
        <w:t xml:space="preserve">, and </w:t>
      </w:r>
      <w:proofErr w:type="spellStart"/>
      <w:r w:rsidR="00381C66" w:rsidRPr="005366C9">
        <w:rPr>
          <w:rStyle w:val="Attribute"/>
        </w:rPr>
        <w:t>CreatorUpdate</w:t>
      </w:r>
      <w:proofErr w:type="spellEnd"/>
      <w:r w:rsidR="00381C66">
        <w:t xml:space="preserve"> fields.  Response packages describe the responding endpoint in the </w:t>
      </w:r>
      <w:proofErr w:type="spellStart"/>
      <w:r w:rsidR="00381C66" w:rsidRPr="005366C9">
        <w:rPr>
          <w:rStyle w:val="Attribute"/>
        </w:rPr>
        <w:t>OrderResponse</w:t>
      </w:r>
      <w:proofErr w:type="spellEnd"/>
      <w:r w:rsidR="00381C66">
        <w:t xml:space="preserve"> element, using the </w:t>
      </w:r>
      <w:proofErr w:type="spellStart"/>
      <w:r w:rsidR="00381C66" w:rsidRPr="005366C9">
        <w:rPr>
          <w:rStyle w:val="Attribute"/>
        </w:rPr>
        <w:t>ResponseName</w:t>
      </w:r>
      <w:proofErr w:type="spellEnd"/>
      <w:r w:rsidR="00381C66">
        <w:t xml:space="preserve">, </w:t>
      </w:r>
      <w:proofErr w:type="spellStart"/>
      <w:r w:rsidR="00381C66" w:rsidRPr="005366C9">
        <w:rPr>
          <w:rStyle w:val="Attribute"/>
        </w:rPr>
        <w:t>ResponseID</w:t>
      </w:r>
      <w:proofErr w:type="spellEnd"/>
      <w:r w:rsidR="00381C66">
        <w:t xml:space="preserve">, and </w:t>
      </w:r>
      <w:proofErr w:type="spellStart"/>
      <w:r w:rsidR="00381C66" w:rsidRPr="005366C9">
        <w:rPr>
          <w:rStyle w:val="Attribute"/>
        </w:rPr>
        <w:t>ResponseUpdate</w:t>
      </w:r>
      <w:proofErr w:type="spellEnd"/>
      <w:r w:rsidR="00381C66">
        <w:t xml:space="preserve"> fields.</w:t>
      </w:r>
    </w:p>
    <w:tbl>
      <w:tblPr>
        <w:tblStyle w:val="TableGrid"/>
        <w:tblW w:w="0" w:type="auto"/>
        <w:tblInd w:w="648" w:type="dxa"/>
        <w:tblLook w:val="04A0"/>
      </w:tblPr>
      <w:tblGrid>
        <w:gridCol w:w="1824"/>
        <w:gridCol w:w="2136"/>
        <w:gridCol w:w="2274"/>
      </w:tblGrid>
      <w:tr w:rsidR="007426C9" w:rsidRPr="007426C9" w:rsidTr="007426C9">
        <w:tc>
          <w:tcPr>
            <w:tcW w:w="1824" w:type="dxa"/>
          </w:tcPr>
          <w:p w:rsidR="007426C9" w:rsidRPr="007426C9" w:rsidRDefault="007426C9" w:rsidP="008F54F6">
            <w:pPr>
              <w:rPr>
                <w:b/>
              </w:rPr>
            </w:pPr>
            <w:r w:rsidRPr="007426C9">
              <w:rPr>
                <w:b/>
              </w:rPr>
              <w:t>Field</w:t>
            </w:r>
          </w:p>
        </w:tc>
        <w:tc>
          <w:tcPr>
            <w:tcW w:w="2136" w:type="dxa"/>
          </w:tcPr>
          <w:p w:rsidR="007426C9" w:rsidRPr="007426C9" w:rsidRDefault="007426C9" w:rsidP="007426C9">
            <w:pPr>
              <w:rPr>
                <w:b/>
              </w:rPr>
            </w:pPr>
            <w:r w:rsidRPr="007426C9">
              <w:rPr>
                <w:b/>
              </w:rPr>
              <w:t>Originating endpoint</w:t>
            </w:r>
          </w:p>
        </w:tc>
        <w:tc>
          <w:tcPr>
            <w:tcW w:w="2274" w:type="dxa"/>
          </w:tcPr>
          <w:p w:rsidR="007426C9" w:rsidRPr="007426C9" w:rsidRDefault="007426C9" w:rsidP="007426C9">
            <w:pPr>
              <w:rPr>
                <w:b/>
              </w:rPr>
            </w:pPr>
            <w:r w:rsidRPr="007426C9">
              <w:rPr>
                <w:b/>
              </w:rPr>
              <w:t>Responding endpoint</w:t>
            </w:r>
          </w:p>
        </w:tc>
      </w:tr>
      <w:tr w:rsidR="007426C9" w:rsidTr="007426C9">
        <w:tc>
          <w:tcPr>
            <w:tcW w:w="1824" w:type="dxa"/>
          </w:tcPr>
          <w:p w:rsidR="007426C9" w:rsidRDefault="007426C9" w:rsidP="008F54F6">
            <w:r>
              <w:t>Name</w:t>
            </w:r>
          </w:p>
        </w:tc>
        <w:tc>
          <w:tcPr>
            <w:tcW w:w="2136" w:type="dxa"/>
          </w:tcPr>
          <w:p w:rsidR="007426C9" w:rsidRPr="005366C9" w:rsidRDefault="007426C9" w:rsidP="008F54F6">
            <w:pPr>
              <w:rPr>
                <w:rStyle w:val="Attribute"/>
              </w:rPr>
            </w:pPr>
            <w:proofErr w:type="spellStart"/>
            <w:r w:rsidRPr="005366C9">
              <w:rPr>
                <w:rStyle w:val="Attribute"/>
              </w:rPr>
              <w:t>CreatorName</w:t>
            </w:r>
            <w:proofErr w:type="spellEnd"/>
          </w:p>
        </w:tc>
        <w:tc>
          <w:tcPr>
            <w:tcW w:w="2274" w:type="dxa"/>
          </w:tcPr>
          <w:p w:rsidR="007426C9" w:rsidRPr="005366C9" w:rsidRDefault="007426C9" w:rsidP="008F54F6">
            <w:pPr>
              <w:rPr>
                <w:rStyle w:val="Attribute"/>
              </w:rPr>
            </w:pPr>
            <w:proofErr w:type="spellStart"/>
            <w:r w:rsidRPr="005366C9">
              <w:rPr>
                <w:rStyle w:val="Attribute"/>
              </w:rPr>
              <w:t>ResponseName</w:t>
            </w:r>
            <w:proofErr w:type="spellEnd"/>
          </w:p>
        </w:tc>
      </w:tr>
      <w:tr w:rsidR="007426C9" w:rsidTr="007426C9">
        <w:tc>
          <w:tcPr>
            <w:tcW w:w="1824" w:type="dxa"/>
          </w:tcPr>
          <w:p w:rsidR="007426C9" w:rsidRDefault="007426C9" w:rsidP="008F54F6">
            <w:r>
              <w:t>ID</w:t>
            </w:r>
          </w:p>
        </w:tc>
        <w:tc>
          <w:tcPr>
            <w:tcW w:w="2136" w:type="dxa"/>
          </w:tcPr>
          <w:p w:rsidR="007426C9" w:rsidRPr="005366C9" w:rsidRDefault="007426C9" w:rsidP="008F54F6">
            <w:pPr>
              <w:rPr>
                <w:rStyle w:val="Attribute"/>
              </w:rPr>
            </w:pPr>
            <w:proofErr w:type="spellStart"/>
            <w:r w:rsidRPr="005366C9">
              <w:rPr>
                <w:rStyle w:val="Attribute"/>
              </w:rPr>
              <w:t>CreatorID</w:t>
            </w:r>
            <w:proofErr w:type="spellEnd"/>
          </w:p>
        </w:tc>
        <w:tc>
          <w:tcPr>
            <w:tcW w:w="2274" w:type="dxa"/>
          </w:tcPr>
          <w:p w:rsidR="007426C9" w:rsidRPr="005366C9" w:rsidRDefault="007426C9" w:rsidP="008F54F6">
            <w:pPr>
              <w:rPr>
                <w:rStyle w:val="Attribute"/>
              </w:rPr>
            </w:pPr>
            <w:proofErr w:type="spellStart"/>
            <w:r w:rsidRPr="005366C9">
              <w:rPr>
                <w:rStyle w:val="Attribute"/>
              </w:rPr>
              <w:t>ResponseID</w:t>
            </w:r>
            <w:proofErr w:type="spellEnd"/>
          </w:p>
        </w:tc>
      </w:tr>
      <w:tr w:rsidR="007426C9" w:rsidTr="007426C9">
        <w:tc>
          <w:tcPr>
            <w:tcW w:w="1824" w:type="dxa"/>
          </w:tcPr>
          <w:p w:rsidR="007426C9" w:rsidRDefault="007426C9" w:rsidP="008F54F6">
            <w:r>
              <w:t>Timestamp</w:t>
            </w:r>
          </w:p>
        </w:tc>
        <w:tc>
          <w:tcPr>
            <w:tcW w:w="2136" w:type="dxa"/>
          </w:tcPr>
          <w:p w:rsidR="007426C9" w:rsidRPr="005366C9" w:rsidRDefault="007426C9" w:rsidP="008F54F6">
            <w:pPr>
              <w:rPr>
                <w:rStyle w:val="Attribute"/>
              </w:rPr>
            </w:pPr>
            <w:proofErr w:type="spellStart"/>
            <w:r w:rsidRPr="005366C9">
              <w:rPr>
                <w:rStyle w:val="Attribute"/>
              </w:rPr>
              <w:t>CreatorUpdate</w:t>
            </w:r>
            <w:proofErr w:type="spellEnd"/>
          </w:p>
        </w:tc>
        <w:tc>
          <w:tcPr>
            <w:tcW w:w="2274" w:type="dxa"/>
          </w:tcPr>
          <w:p w:rsidR="007426C9" w:rsidRPr="005366C9" w:rsidRDefault="007426C9" w:rsidP="008F54F6">
            <w:pPr>
              <w:rPr>
                <w:rStyle w:val="Attribute"/>
              </w:rPr>
            </w:pPr>
            <w:proofErr w:type="spellStart"/>
            <w:r w:rsidRPr="005366C9">
              <w:rPr>
                <w:rStyle w:val="Attribute"/>
              </w:rPr>
              <w:t>ResponseUpdate</w:t>
            </w:r>
            <w:proofErr w:type="spellEnd"/>
          </w:p>
        </w:tc>
      </w:tr>
    </w:tbl>
    <w:p w:rsidR="00055274" w:rsidRDefault="00104E4D" w:rsidP="00055274">
      <w:pPr>
        <w:rPr>
          <w:ins w:id="632" w:author="Chase Tingley" w:date="2011-08-16T16:46:00Z"/>
        </w:rPr>
        <w:pPrChange w:id="633" w:author="Chase Tingley" w:date="2011-08-16T16:46:00Z">
          <w:pPr>
            <w:pStyle w:val="Heading2"/>
          </w:pPr>
        </w:pPrChange>
      </w:pPr>
      <w:bookmarkStart w:id="634" w:name="_Format_of_Date/Time"/>
      <w:bookmarkEnd w:id="634"/>
      <w:ins w:id="635" w:author="Chase Tingley" w:date="2011-08-16T16:46:00Z">
        <w:r>
          <w:t>Additionally</w:t>
        </w:r>
        <w:r w:rsidR="00521400">
          <w:t>, Communication Endpoint</w:t>
        </w:r>
      </w:ins>
      <w:ins w:id="636" w:author="Chase Tingley" w:date="2011-08-16T16:47:00Z">
        <w:r w:rsidR="00424997">
          <w:t xml:space="preserve"> section</w:t>
        </w:r>
      </w:ins>
      <w:ins w:id="637" w:author="Chase Tingley" w:date="2011-08-16T16:46:00Z">
        <w:r w:rsidR="00521400">
          <w:t xml:space="preserve">s </w:t>
        </w:r>
        <w:r w:rsidR="00BF2ECA">
          <w:t>include the Tool Identifier</w:t>
        </w:r>
        <w:r w:rsidR="00403C70">
          <w:t xml:space="preserve"> of the tool that process the TIPP at that endpoint.</w:t>
        </w:r>
      </w:ins>
    </w:p>
    <w:p w:rsidR="00E82DC8" w:rsidRDefault="00E82DC8" w:rsidP="00E82DC8">
      <w:pPr>
        <w:pStyle w:val="Heading2"/>
      </w:pPr>
      <w:bookmarkStart w:id="638" w:name="_Toc301538403"/>
      <w:r>
        <w:t>Format of Date/Time Fields</w:t>
      </w:r>
      <w:bookmarkEnd w:id="638"/>
    </w:p>
    <w:p w:rsidR="00E82DC8" w:rsidRPr="00E82DC8" w:rsidRDefault="00E82DC8" w:rsidP="00E82DC8">
      <w:r>
        <w:t xml:space="preserve">Several </w:t>
      </w:r>
      <w:r>
        <w:rPr>
          <w:i/>
        </w:rPr>
        <w:t>manifest.xml</w:t>
      </w:r>
      <w:r>
        <w:t xml:space="preserve"> fields contain date and time data.  All of these fields use </w:t>
      </w:r>
      <w:r w:rsidR="00A04ADD">
        <w:t>a fixed format</w:t>
      </w:r>
      <w:r>
        <w:t xml:space="preserve"> to encode their data</w:t>
      </w:r>
      <w:r w:rsidR="00A04ADD">
        <w:t xml:space="preserve">.  The format consists of </w:t>
      </w:r>
      <w:r w:rsidR="00A04ADD">
        <w:lastRenderedPageBreak/>
        <w:t>year/month/day information, followed by the string literal ‘T’, followed b hour/minute/second information:</w:t>
      </w:r>
    </w:p>
    <w:p w:rsidR="00E82DC8" w:rsidRDefault="00E82DC8" w:rsidP="00E82DC8">
      <w:pPr>
        <w:ind w:left="720"/>
        <w:rPr>
          <w:rFonts w:ascii="Courier New" w:hAnsi="Courier New"/>
          <w:color w:val="0000FF"/>
        </w:rPr>
      </w:pPr>
      <w:r>
        <w:rPr>
          <w:rFonts w:ascii="Courier New" w:hAnsi="Courier New"/>
          <w:color w:val="0000FF"/>
        </w:rPr>
        <w:t>YYYY-MM-</w:t>
      </w:r>
      <w:proofErr w:type="spellStart"/>
      <w:r>
        <w:rPr>
          <w:rFonts w:ascii="Courier New" w:hAnsi="Courier New"/>
          <w:color w:val="0000FF"/>
        </w:rPr>
        <w:t>DD</w:t>
      </w:r>
      <w:r w:rsidRPr="00E82DC8">
        <w:rPr>
          <w:rFonts w:ascii="Courier New" w:hAnsi="Courier New"/>
          <w:color w:val="FF0000"/>
        </w:rPr>
        <w:t>T</w:t>
      </w:r>
      <w:r>
        <w:rPr>
          <w:rFonts w:ascii="Courier New" w:hAnsi="Courier New"/>
          <w:color w:val="0000FF"/>
        </w:rPr>
        <w:t>hh:mm:ss</w:t>
      </w:r>
      <w:proofErr w:type="spellEnd"/>
    </w:p>
    <w:p w:rsidR="00992EC7" w:rsidRPr="00992EC7" w:rsidRDefault="00A04ADD" w:rsidP="00992EC7">
      <w:r>
        <w:t xml:space="preserve">All times are UTC.  </w:t>
      </w:r>
      <w:r w:rsidR="000D3DCD">
        <w:t xml:space="preserve">Other date/time formats are </w:t>
      </w:r>
      <w:r w:rsidR="00541EAF">
        <w:t>treated as errors.</w:t>
      </w:r>
    </w:p>
    <w:p w:rsidR="0030622A" w:rsidRDefault="0030622A" w:rsidP="0030622A">
      <w:pPr>
        <w:pStyle w:val="Heading2"/>
      </w:pPr>
      <w:bookmarkStart w:id="639" w:name="_Toc301538404"/>
      <w:r>
        <w:t xml:space="preserve">Format of </w:t>
      </w:r>
      <w:r w:rsidR="006C17F8">
        <w:t>Package Object</w:t>
      </w:r>
      <w:r>
        <w:t xml:space="preserve"> Paths</w:t>
      </w:r>
      <w:bookmarkEnd w:id="639"/>
    </w:p>
    <w:p w:rsidR="004A579D" w:rsidRDefault="0046481B" w:rsidP="0030622A">
      <w:r>
        <w:t xml:space="preserve">All </w:t>
      </w:r>
      <w:proofErr w:type="spellStart"/>
      <w:r w:rsidRPr="005366C9">
        <w:rPr>
          <w:rStyle w:val="Attribute"/>
        </w:rPr>
        <w:t>ObjectFile</w:t>
      </w:r>
      <w:proofErr w:type="spellEnd"/>
      <w:r>
        <w:t xml:space="preserve"> elements specify the location of an object in the package via their </w:t>
      </w:r>
      <w:proofErr w:type="spellStart"/>
      <w:r w:rsidRPr="005366C9">
        <w:rPr>
          <w:rStyle w:val="Attribute"/>
        </w:rPr>
        <w:t>LocationPath</w:t>
      </w:r>
      <w:proofErr w:type="spellEnd"/>
      <w:r>
        <w:t xml:space="preserve"> child element.  </w:t>
      </w:r>
      <w:r w:rsidR="004A579D">
        <w:t xml:space="preserve">The value of </w:t>
      </w:r>
      <w:proofErr w:type="spellStart"/>
      <w:r w:rsidR="004A579D" w:rsidRPr="005366C9">
        <w:rPr>
          <w:rStyle w:val="Attribute"/>
        </w:rPr>
        <w:t>LocationPath</w:t>
      </w:r>
      <w:proofErr w:type="spellEnd"/>
      <w:r w:rsidR="004A579D">
        <w:t xml:space="preserve"> must follow the following rules:</w:t>
      </w:r>
    </w:p>
    <w:p w:rsidR="00131CC7" w:rsidRDefault="00F233BE" w:rsidP="00131CC7">
      <w:pPr>
        <w:pStyle w:val="ListParagraph"/>
        <w:numPr>
          <w:ilvl w:val="0"/>
          <w:numId w:val="17"/>
        </w:numPr>
      </w:pPr>
      <w:r>
        <w:t xml:space="preserve">The path is relative to the top-level package folder corresponding to the containing </w:t>
      </w:r>
      <w:proofErr w:type="spellStart"/>
      <w:r w:rsidRPr="005366C9">
        <w:rPr>
          <w:rStyle w:val="Attribute"/>
        </w:rPr>
        <w:t>PackageObjectSection</w:t>
      </w:r>
      <w:proofErr w:type="spellEnd"/>
      <w:r>
        <w:t xml:space="preserve">.  </w:t>
      </w:r>
      <w:r w:rsidR="00DD5F48">
        <w:t xml:space="preserve">The path should not include the name of this folder.  </w:t>
      </w:r>
      <w:r>
        <w:t xml:space="preserve">For example, for </w:t>
      </w:r>
      <w:proofErr w:type="spellStart"/>
      <w:r w:rsidRPr="005366C9">
        <w:rPr>
          <w:rStyle w:val="Attribute"/>
        </w:rPr>
        <w:t>ObjectFile</w:t>
      </w:r>
      <w:proofErr w:type="spellEnd"/>
      <w:r>
        <w:t xml:space="preserve"> elements with an “input” </w:t>
      </w:r>
      <w:proofErr w:type="spellStart"/>
      <w:r w:rsidRPr="005366C9">
        <w:rPr>
          <w:rStyle w:val="Attribute"/>
        </w:rPr>
        <w:t>PackageObjectSection</w:t>
      </w:r>
      <w:proofErr w:type="spellEnd"/>
      <w:r>
        <w:t xml:space="preserve">, </w:t>
      </w:r>
      <w:r w:rsidR="006B4D17">
        <w:t xml:space="preserve">all </w:t>
      </w:r>
      <w:proofErr w:type="spellStart"/>
      <w:r w:rsidR="006B4D17" w:rsidRPr="005366C9">
        <w:rPr>
          <w:rStyle w:val="Attribute"/>
        </w:rPr>
        <w:t>LocationPath</w:t>
      </w:r>
      <w:proofErr w:type="spellEnd"/>
      <w:r w:rsidR="006B4D17">
        <w:t xml:space="preserve"> values are considered relative to the “input”</w:t>
      </w:r>
      <w:r w:rsidR="00DD5F48">
        <w:t xml:space="preserve"> folder in the package, and do not need to be prefixed with “input”.</w:t>
      </w:r>
      <w:r w:rsidR="00BE72B8">
        <w:t xml:space="preserve">  Similarly, path values should not be prefixed with “/”.</w:t>
      </w:r>
    </w:p>
    <w:p w:rsidR="00B03152" w:rsidRDefault="005109C5" w:rsidP="006042B8">
      <w:pPr>
        <w:pStyle w:val="ListParagraph"/>
        <w:numPr>
          <w:ilvl w:val="0"/>
          <w:numId w:val="17"/>
        </w:numPr>
      </w:pPr>
      <w:r>
        <w:t>All paths are</w:t>
      </w:r>
      <w:r w:rsidR="001D0E81">
        <w:t xml:space="preserve"> considered</w:t>
      </w:r>
      <w:r w:rsidR="00563C96">
        <w:t xml:space="preserve"> case-</w:t>
      </w:r>
      <w:r>
        <w:t>sensitive.</w:t>
      </w:r>
      <w:r w:rsidR="00B03152">
        <w:t xml:space="preserve"> </w:t>
      </w:r>
    </w:p>
    <w:p w:rsidR="006042B8" w:rsidDel="00EB4ADB" w:rsidRDefault="006042B8" w:rsidP="006042B8">
      <w:pPr>
        <w:pStyle w:val="ListParagraph"/>
        <w:numPr>
          <w:ilvl w:val="0"/>
          <w:numId w:val="17"/>
        </w:numPr>
        <w:rPr>
          <w:del w:id="640" w:author="Chase Tingley" w:date="2011-08-16T16:50:00Z"/>
        </w:rPr>
      </w:pPr>
      <w:del w:id="641" w:author="Chase Tingley" w:date="2011-08-16T16:50:00Z">
        <w:r w:rsidDel="002B3768">
          <w:delText>All paths must identify unique resources.</w:delText>
        </w:r>
      </w:del>
    </w:p>
    <w:p w:rsidR="006042B8" w:rsidRDefault="006042B8" w:rsidP="007C6B1B">
      <w:r>
        <w:t xml:space="preserve">If the package creator </w:t>
      </w:r>
      <w:r w:rsidR="00BC132F">
        <w:t>creates additional folder structure beneath the top-level package folders</w:t>
      </w:r>
      <w:r w:rsidR="007C6B1B">
        <w:t xml:space="preserve">, additional rules exist to govern </w:t>
      </w:r>
      <w:r w:rsidR="00BE72B8">
        <w:t>references to objects within these subfolders:</w:t>
      </w:r>
    </w:p>
    <w:p w:rsidR="00BE72B8" w:rsidRDefault="001773E5" w:rsidP="00BE72B8">
      <w:pPr>
        <w:pStyle w:val="ListParagraph"/>
        <w:numPr>
          <w:ilvl w:val="0"/>
          <w:numId w:val="18"/>
        </w:numPr>
      </w:pPr>
      <w:r>
        <w:t>The forward slash (“/”) is used to separate path components.</w:t>
      </w:r>
    </w:p>
    <w:p w:rsidR="001773E5" w:rsidRPr="004A579D" w:rsidRDefault="00D75294" w:rsidP="00BE72B8">
      <w:pPr>
        <w:pStyle w:val="ListParagraph"/>
        <w:numPr>
          <w:ilvl w:val="0"/>
          <w:numId w:val="18"/>
        </w:numPr>
        <w:sectPr w:rsidR="001773E5" w:rsidRPr="004A579D" w:rsidSect="002E336D">
          <w:type w:val="continuous"/>
          <w:pgSz w:w="12240" w:h="15840"/>
          <w:pgMar w:top="1440" w:right="1800" w:bottom="1440" w:left="3240" w:header="720" w:footer="720" w:gutter="0"/>
          <w:cols w:space="720"/>
        </w:sectPr>
      </w:pPr>
      <w:r>
        <w:t xml:space="preserve">All paths must be normalized into a canonical form consisting solely of named path elements and path separators.  The </w:t>
      </w:r>
      <w:r w:rsidR="003442DD">
        <w:t>path e</w:t>
      </w:r>
      <w:r>
        <w:t>lements</w:t>
      </w:r>
      <w:r w:rsidR="00864137">
        <w:t xml:space="preserve"> “.” and “..” are not supporte</w:t>
      </w:r>
      <w:r w:rsidR="00C00B13">
        <w:t>d</w:t>
      </w:r>
      <w:r w:rsidR="009C6EB8">
        <w:t>.</w:t>
      </w:r>
    </w:p>
    <w:p w:rsidR="00701BAB" w:rsidRDefault="00701BAB" w:rsidP="00701BAB">
      <w:pPr>
        <w:pStyle w:val="Heading1"/>
      </w:pPr>
      <w:bookmarkStart w:id="642" w:name="_Toc301538405"/>
      <w:r>
        <w:lastRenderedPageBreak/>
        <w:t>See also</w:t>
      </w:r>
      <w:bookmarkEnd w:id="642"/>
    </w:p>
    <w:p w:rsidR="00701BAB" w:rsidRDefault="00701BAB" w:rsidP="00701BAB">
      <w:pPr>
        <w:pStyle w:val="Heading2"/>
      </w:pPr>
      <w:bookmarkStart w:id="643" w:name="_Toc301538406"/>
      <w:r>
        <w:t>Standards</w:t>
      </w:r>
      <w:bookmarkEnd w:id="643"/>
    </w:p>
    <w:tbl>
      <w:tblPr>
        <w:tblStyle w:val="TableGrid"/>
        <w:tblW w:w="0" w:type="auto"/>
        <w:tblLook w:val="04A0"/>
      </w:tblPr>
      <w:tblGrid>
        <w:gridCol w:w="1098"/>
        <w:gridCol w:w="1544"/>
        <w:gridCol w:w="4234"/>
      </w:tblGrid>
      <w:tr w:rsidR="00382FA3" w:rsidTr="00382FA3">
        <w:tc>
          <w:tcPr>
            <w:tcW w:w="1098" w:type="dxa"/>
          </w:tcPr>
          <w:p w:rsidR="00382FA3" w:rsidRDefault="00382FA3" w:rsidP="00701BAB">
            <w:r>
              <w:t>Name</w:t>
            </w:r>
          </w:p>
        </w:tc>
        <w:tc>
          <w:tcPr>
            <w:tcW w:w="1544" w:type="dxa"/>
          </w:tcPr>
          <w:p w:rsidR="00382FA3" w:rsidRDefault="00382FA3" w:rsidP="00701BAB">
            <w:r>
              <w:t>Organization</w:t>
            </w:r>
          </w:p>
        </w:tc>
        <w:tc>
          <w:tcPr>
            <w:tcW w:w="4234" w:type="dxa"/>
          </w:tcPr>
          <w:p w:rsidR="00382FA3" w:rsidRDefault="00382FA3" w:rsidP="00701BAB">
            <w:r>
              <w:t>Description</w:t>
            </w:r>
          </w:p>
        </w:tc>
      </w:tr>
      <w:tr w:rsidR="00382FA3" w:rsidTr="00382FA3">
        <w:tc>
          <w:tcPr>
            <w:tcW w:w="1098" w:type="dxa"/>
          </w:tcPr>
          <w:p w:rsidR="00382FA3" w:rsidRDefault="00382FA3" w:rsidP="00701BAB">
            <w:del w:id="644" w:author="Chase Tingley" w:date="2011-08-19T17:20:00Z">
              <w:r w:rsidDel="00B43958">
                <w:delText>XKMS</w:delText>
              </w:r>
            </w:del>
          </w:p>
        </w:tc>
        <w:tc>
          <w:tcPr>
            <w:tcW w:w="1544" w:type="dxa"/>
          </w:tcPr>
          <w:p w:rsidR="00382FA3" w:rsidRDefault="00382FA3" w:rsidP="00701BAB">
            <w:del w:id="645" w:author="Chase Tingley" w:date="2011-08-19T17:20:00Z">
              <w:r w:rsidDel="00B43958">
                <w:delText>W3C</w:delText>
              </w:r>
            </w:del>
          </w:p>
        </w:tc>
        <w:tc>
          <w:tcPr>
            <w:tcW w:w="4234" w:type="dxa"/>
          </w:tcPr>
          <w:p w:rsidR="00382FA3" w:rsidRDefault="00382FA3" w:rsidP="00701BAB">
            <w:del w:id="646" w:author="Chase Tingley" w:date="2011-08-19T17:20:00Z">
              <w:r w:rsidRPr="00382FA3" w:rsidDel="00B43958">
                <w:delText xml:space="preserve">XML Key Management Specification (XKMS) uses the web services framework to make it easier for developers to secure inter-application communication using public key infrastructure (PKI). XML Key Management Specification is a protocol developed by </w:delText>
              </w:r>
              <w:r w:rsidR="00771587" w:rsidRPr="00382FA3" w:rsidDel="00B43958">
                <w:delText>W3C, which</w:delText>
              </w:r>
              <w:r w:rsidRPr="00382FA3" w:rsidDel="00B43958">
                <w:delText xml:space="preserve"> describes the distribution and registration of public keys. Services can access an XKMS compliant server in order to receive updated key information for encryption and authentication.</w:delText>
              </w:r>
            </w:del>
          </w:p>
        </w:tc>
      </w:tr>
      <w:tr w:rsidR="00382FA3" w:rsidTr="00382FA3">
        <w:tc>
          <w:tcPr>
            <w:tcW w:w="1098" w:type="dxa"/>
          </w:tcPr>
          <w:p w:rsidR="00382FA3" w:rsidRDefault="00382FA3" w:rsidP="00701BAB"/>
        </w:tc>
        <w:tc>
          <w:tcPr>
            <w:tcW w:w="1544" w:type="dxa"/>
          </w:tcPr>
          <w:p w:rsidR="00382FA3" w:rsidRDefault="00382FA3" w:rsidP="00701BAB"/>
        </w:tc>
        <w:tc>
          <w:tcPr>
            <w:tcW w:w="4234" w:type="dxa"/>
          </w:tcPr>
          <w:p w:rsidR="00382FA3" w:rsidRDefault="00382FA3" w:rsidP="00701BAB"/>
        </w:tc>
      </w:tr>
      <w:tr w:rsidR="00382FA3" w:rsidTr="00382FA3">
        <w:tc>
          <w:tcPr>
            <w:tcW w:w="1098" w:type="dxa"/>
          </w:tcPr>
          <w:p w:rsidR="00382FA3" w:rsidRDefault="00382FA3" w:rsidP="00701BAB"/>
        </w:tc>
        <w:tc>
          <w:tcPr>
            <w:tcW w:w="1544" w:type="dxa"/>
          </w:tcPr>
          <w:p w:rsidR="00382FA3" w:rsidRDefault="00382FA3" w:rsidP="00701BAB"/>
        </w:tc>
        <w:tc>
          <w:tcPr>
            <w:tcW w:w="4234" w:type="dxa"/>
          </w:tcPr>
          <w:p w:rsidR="00382FA3" w:rsidRDefault="00382FA3" w:rsidP="00701BAB"/>
        </w:tc>
      </w:tr>
    </w:tbl>
    <w:p w:rsidR="00701BAB" w:rsidRPr="00701BAB" w:rsidRDefault="00701BAB" w:rsidP="00701BAB"/>
    <w:p w:rsidR="00701BAB" w:rsidDel="00B43958" w:rsidRDefault="00813181" w:rsidP="00813181">
      <w:pPr>
        <w:pStyle w:val="Heading1"/>
        <w:rPr>
          <w:del w:id="647" w:author="Chase Tingley" w:date="2011-08-19T17:20:00Z"/>
        </w:rPr>
      </w:pPr>
      <w:moveFromRangeStart w:id="648" w:author="Chase Tingley" w:date="2011-08-16T17:26:00Z" w:name="move301278917"/>
      <w:moveFrom w:id="649" w:author="Chase Tingley" w:date="2011-08-16T17:26:00Z">
        <w:del w:id="650" w:author="Chase Tingley" w:date="2011-08-19T17:20:00Z">
          <w:r w:rsidDel="00B43958">
            <w:delText>Glossary</w:delText>
          </w:r>
        </w:del>
      </w:moveFrom>
    </w:p>
    <w:tbl>
      <w:tblPr>
        <w:tblStyle w:val="TableGrid"/>
        <w:tblW w:w="0" w:type="auto"/>
        <w:tblLook w:val="04A0"/>
      </w:tblPr>
      <w:tblGrid>
        <w:gridCol w:w="1638"/>
        <w:gridCol w:w="5220"/>
      </w:tblGrid>
      <w:tr w:rsidR="00813181" w:rsidDel="00B43958" w:rsidTr="00813181">
        <w:trPr>
          <w:del w:id="651" w:author="Chase Tingley" w:date="2011-08-19T17:20:00Z"/>
        </w:trPr>
        <w:tc>
          <w:tcPr>
            <w:tcW w:w="1638" w:type="dxa"/>
          </w:tcPr>
          <w:p w:rsidR="00813181" w:rsidDel="00B43958" w:rsidRDefault="00813181" w:rsidP="00701BAB">
            <w:pPr>
              <w:rPr>
                <w:del w:id="652" w:author="Chase Tingley" w:date="2011-08-19T17:20:00Z"/>
              </w:rPr>
            </w:pPr>
          </w:p>
        </w:tc>
        <w:tc>
          <w:tcPr>
            <w:tcW w:w="5220" w:type="dxa"/>
          </w:tcPr>
          <w:p w:rsidR="00813181" w:rsidDel="00B43958" w:rsidRDefault="00813181" w:rsidP="00701BAB">
            <w:pPr>
              <w:rPr>
                <w:del w:id="653" w:author="Chase Tingley" w:date="2011-08-19T17:20:00Z"/>
              </w:rPr>
            </w:pPr>
          </w:p>
        </w:tc>
      </w:tr>
      <w:tr w:rsidR="00813181" w:rsidDel="00B43958" w:rsidTr="00813181">
        <w:trPr>
          <w:del w:id="654" w:author="Chase Tingley" w:date="2011-08-19T17:20:00Z"/>
        </w:trPr>
        <w:tc>
          <w:tcPr>
            <w:tcW w:w="1638" w:type="dxa"/>
          </w:tcPr>
          <w:p w:rsidR="00813181" w:rsidDel="00B43958" w:rsidRDefault="00813181" w:rsidP="00701BAB">
            <w:pPr>
              <w:rPr>
                <w:del w:id="655" w:author="Chase Tingley" w:date="2011-08-19T17:20:00Z"/>
              </w:rPr>
            </w:pPr>
          </w:p>
        </w:tc>
        <w:tc>
          <w:tcPr>
            <w:tcW w:w="5220" w:type="dxa"/>
          </w:tcPr>
          <w:p w:rsidR="00813181" w:rsidDel="00B43958" w:rsidRDefault="00813181" w:rsidP="00701BAB">
            <w:pPr>
              <w:rPr>
                <w:del w:id="656" w:author="Chase Tingley" w:date="2011-08-19T17:20:00Z"/>
              </w:rPr>
            </w:pPr>
          </w:p>
        </w:tc>
      </w:tr>
      <w:tr w:rsidR="00813181" w:rsidDel="00B43958" w:rsidTr="00813181">
        <w:trPr>
          <w:del w:id="657" w:author="Chase Tingley" w:date="2011-08-19T17:20:00Z"/>
        </w:trPr>
        <w:tc>
          <w:tcPr>
            <w:tcW w:w="1638" w:type="dxa"/>
          </w:tcPr>
          <w:p w:rsidR="00813181" w:rsidDel="00B43958" w:rsidRDefault="00813181" w:rsidP="00701BAB">
            <w:pPr>
              <w:rPr>
                <w:del w:id="658" w:author="Chase Tingley" w:date="2011-08-19T17:20:00Z"/>
              </w:rPr>
            </w:pPr>
          </w:p>
        </w:tc>
        <w:tc>
          <w:tcPr>
            <w:tcW w:w="5220" w:type="dxa"/>
          </w:tcPr>
          <w:p w:rsidR="00813181" w:rsidDel="00B43958" w:rsidRDefault="00813181" w:rsidP="00701BAB">
            <w:pPr>
              <w:rPr>
                <w:del w:id="659" w:author="Chase Tingley" w:date="2011-08-19T17:20:00Z"/>
              </w:rPr>
            </w:pPr>
          </w:p>
        </w:tc>
      </w:tr>
    </w:tbl>
    <w:p w:rsidR="00813181" w:rsidDel="00B43958" w:rsidRDefault="00813181" w:rsidP="00701BAB">
      <w:pPr>
        <w:rPr>
          <w:del w:id="660" w:author="Chase Tingley" w:date="2011-08-19T17:20:00Z"/>
        </w:rPr>
      </w:pPr>
    </w:p>
    <w:p w:rsidR="00910C1B" w:rsidRDefault="00910C1B" w:rsidP="00910C1B">
      <w:pPr>
        <w:pStyle w:val="Heading1"/>
      </w:pPr>
      <w:bookmarkStart w:id="661" w:name="_Toc301538407"/>
      <w:moveFromRangeEnd w:id="648"/>
      <w:r w:rsidRPr="00910C1B">
        <w:t>TEMP: Misc. Questions</w:t>
      </w:r>
      <w:bookmarkEnd w:id="661"/>
    </w:p>
    <w:p w:rsidR="00910C1B" w:rsidRDefault="00910C1B" w:rsidP="00910C1B">
      <w:r w:rsidRPr="00910C1B">
        <w:t xml:space="preserve">This is for questions we want to track during the development of the reference guide, which are not captured elsewhere in the document. </w:t>
      </w:r>
    </w:p>
    <w:p w:rsidR="00000000" w:rsidRDefault="0017525A">
      <w:pPr>
        <w:pStyle w:val="ListParagraph"/>
        <w:numPr>
          <w:ilvl w:val="0"/>
          <w:numId w:val="21"/>
        </w:numPr>
        <w:rPr>
          <w:ins w:id="662" w:author="Chase Tingley" w:date="2011-08-19T17:22:00Z"/>
        </w:rPr>
        <w:pPrChange w:id="663" w:author="Chase Tingley" w:date="2011-08-19T17:21:00Z">
          <w:pPr/>
        </w:pPrChange>
      </w:pPr>
      <w:ins w:id="664" w:author="Chase Tingley" w:date="2011-08-19T17:21:00Z">
        <w:r>
          <w:t xml:space="preserve">Does "TIPP Version" encapsulate "TIP Version"?  In other words, does the knowledge that a TIPP package is version </w:t>
        </w:r>
      </w:ins>
      <w:ins w:id="665" w:author="Chase Tingley" w:date="2011-08-19T17:30:00Z">
        <w:r w:rsidR="00F35E00">
          <w:t>1.3.0</w:t>
        </w:r>
      </w:ins>
      <w:ins w:id="666" w:author="Chase Tingley" w:date="2011-08-19T17:21:00Z">
        <w:r>
          <w:t xml:space="preserve"> make any guarantee about the version of any </w:t>
        </w:r>
        <w:proofErr w:type="spellStart"/>
        <w:r>
          <w:t>xliff:doc</w:t>
        </w:r>
        <w:proofErr w:type="spellEnd"/>
        <w:r>
          <w:t xml:space="preserve"> objects it might contain?</w:t>
        </w:r>
      </w:ins>
    </w:p>
    <w:p w:rsidR="00000000" w:rsidRDefault="00B52924">
      <w:pPr>
        <w:pStyle w:val="ListParagraph"/>
        <w:numPr>
          <w:ilvl w:val="1"/>
          <w:numId w:val="21"/>
        </w:numPr>
        <w:rPr>
          <w:ins w:id="667" w:author="Chase Tingley" w:date="2011-08-19T17:23:00Z"/>
        </w:rPr>
        <w:pPrChange w:id="668" w:author="Chase Tingley" w:date="2011-08-19T17:22:00Z">
          <w:pPr/>
        </w:pPrChange>
      </w:pPr>
      <w:ins w:id="669" w:author="Chase Tingley" w:date="2011-08-19T17:22:00Z">
        <w:r>
          <w:t xml:space="preserve">If independent versioning is </w:t>
        </w:r>
        <w:r w:rsidR="00C1342B">
          <w:t>allowed</w:t>
        </w:r>
        <w:r>
          <w:t xml:space="preserve">, </w:t>
        </w:r>
      </w:ins>
      <w:ins w:id="670" w:author="Chase Tingley" w:date="2011-08-19T17:21:00Z">
        <w:r w:rsidR="0017525A">
          <w:t xml:space="preserve"> </w:t>
        </w:r>
      </w:ins>
      <w:ins w:id="671" w:author="Chase Tingley" w:date="2011-08-19T17:22:00Z">
        <w:r w:rsidR="00C1342B">
          <w:t xml:space="preserve">should TIPP </w:t>
        </w:r>
        <w:r w:rsidR="004E295A">
          <w:t xml:space="preserve">manifests include version information about the </w:t>
        </w:r>
        <w:proofErr w:type="spellStart"/>
        <w:r w:rsidR="004E295A">
          <w:t>xliff:doc</w:t>
        </w:r>
        <w:proofErr w:type="spellEnd"/>
        <w:r w:rsidR="004E295A">
          <w:t xml:space="preserve"> files on a file-by-file basis?</w:t>
        </w:r>
      </w:ins>
    </w:p>
    <w:p w:rsidR="00000000" w:rsidRDefault="00F33931">
      <w:pPr>
        <w:pStyle w:val="ListParagraph"/>
        <w:numPr>
          <w:ilvl w:val="0"/>
          <w:numId w:val="21"/>
        </w:numPr>
        <w:rPr>
          <w:ins w:id="672" w:author="Chase Tingley" w:date="2011-08-19T17:23:00Z"/>
        </w:rPr>
        <w:pPrChange w:id="673" w:author="Chase Tingley" w:date="2011-08-19T17:23:00Z">
          <w:pPr/>
        </w:pPrChange>
      </w:pPr>
      <w:ins w:id="674" w:author="Chase Tingley" w:date="2011-08-19T17:23:00Z">
        <w:r>
          <w:t>For this version, should we allow XLIFF as a TM carrier format?</w:t>
        </w:r>
      </w:ins>
    </w:p>
    <w:p w:rsidR="00000000" w:rsidRDefault="00C47395">
      <w:pPr>
        <w:pStyle w:val="ListParagraph"/>
        <w:numPr>
          <w:ilvl w:val="0"/>
          <w:numId w:val="21"/>
        </w:numPr>
        <w:rPr>
          <w:ins w:id="675" w:author="Chase Tingley" w:date="2011-08-19T17:24:00Z"/>
        </w:rPr>
        <w:pPrChange w:id="676" w:author="Chase Tingley" w:date="2011-08-19T17:23:00Z">
          <w:pPr/>
        </w:pPrChange>
      </w:pPr>
      <w:ins w:id="677" w:author="Chase Tingley" w:date="2011-08-19T17:23:00Z">
        <w:r>
          <w:t xml:space="preserve">Will we ever support </w:t>
        </w:r>
      </w:ins>
      <w:ins w:id="678" w:author="Chase Tingley" w:date="2011-08-19T17:24:00Z">
        <w:r>
          <w:t xml:space="preserve">bilingual file formats in addition to </w:t>
        </w:r>
        <w:proofErr w:type="spellStart"/>
        <w:r>
          <w:t>xliff:doc</w:t>
        </w:r>
        <w:proofErr w:type="spellEnd"/>
        <w:r>
          <w:t>?  (PO, regular XLIFF, etc)</w:t>
        </w:r>
      </w:ins>
    </w:p>
    <w:p w:rsidR="00000000" w:rsidRDefault="00C47395">
      <w:pPr>
        <w:pStyle w:val="ListParagraph"/>
        <w:numPr>
          <w:ilvl w:val="0"/>
          <w:numId w:val="21"/>
        </w:numPr>
        <w:rPr>
          <w:ins w:id="679" w:author="Chase Tingley" w:date="2011-08-19T17:21:00Z"/>
        </w:rPr>
        <w:pPrChange w:id="680" w:author="Chase Tingley" w:date="2011-08-19T17:23:00Z">
          <w:pPr/>
        </w:pPrChange>
      </w:pPr>
      <w:ins w:id="681" w:author="Chase Tingley" w:date="2011-08-19T17:24:00Z">
        <w:r>
          <w:t xml:space="preserve">What </w:t>
        </w:r>
        <w:r w:rsidR="00010376">
          <w:t>formats will be officially supported in the package sections that aren't allowed yet?  (</w:t>
        </w:r>
        <w:proofErr w:type="spellStart"/>
        <w:r w:rsidR="00010376">
          <w:t>eg</w:t>
        </w:r>
        <w:proofErr w:type="spellEnd"/>
        <w:r w:rsidR="00010376">
          <w:t>: terminology, metrics, etc)</w:t>
        </w:r>
      </w:ins>
    </w:p>
    <w:p w:rsidR="00C62F98" w:rsidRDefault="00C62F98" w:rsidP="00910C1B"/>
    <w:p w:rsidR="00910C1B" w:rsidRPr="00910C1B" w:rsidRDefault="00910C1B" w:rsidP="00910C1B">
      <w:pPr>
        <w:pStyle w:val="Heading1"/>
      </w:pPr>
      <w:bookmarkStart w:id="682" w:name="_Toc301538408"/>
      <w:r>
        <w:t>TEMP: Decisions and Argumentations</w:t>
      </w:r>
      <w:bookmarkEnd w:id="682"/>
    </w:p>
    <w:p w:rsidR="00910C1B" w:rsidRDefault="00910C1B" w:rsidP="00701BAB">
      <w:r>
        <w:t>This is to keep track of the ‘why’ in some decisions made as part of the process.</w:t>
      </w:r>
    </w:p>
    <w:p w:rsidR="00C94523" w:rsidRDefault="00C94523" w:rsidP="00701BAB"/>
    <w:p w:rsidR="00C94523" w:rsidRPr="00701BAB" w:rsidRDefault="00C94523" w:rsidP="00701BAB"/>
    <w:sectPr w:rsidR="00C94523" w:rsidRPr="00701BAB" w:rsidSect="00445B28">
      <w:pgSz w:w="12240" w:h="15840"/>
      <w:pgMar w:top="1440" w:right="1800" w:bottom="1440" w:left="32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77" w:author="SVEN CHRISTIAN ANDRAE" w:date="2010-11-09T17:51:00Z" w:initials="SA">
    <w:p w:rsidR="00071CD2" w:rsidRDefault="00071CD2" w:rsidP="00031818">
      <w:pPr>
        <w:pStyle w:val="CommentText"/>
      </w:pPr>
      <w:r>
        <w:rPr>
          <w:rStyle w:val="CommentReference"/>
        </w:rPr>
        <w:annotationRef/>
      </w:r>
      <w:r>
        <w:t>Should we support an easier DES encryption with a shared key too?</w:t>
      </w:r>
    </w:p>
  </w:comment>
  <w:comment w:id="378" w:author="Chase Tingley" w:date="2011-06-25T15:49:00Z" w:initials="ct">
    <w:p w:rsidR="00071CD2" w:rsidRDefault="00071CD2">
      <w:pPr>
        <w:pStyle w:val="CommentText"/>
      </w:pPr>
      <w:r>
        <w:rPr>
          <w:rStyle w:val="CommentReference"/>
        </w:rPr>
        <w:annotationRef/>
      </w:r>
      <w:r>
        <w:t>Since we are deferring encryption support for now, we can defer this decision as well.  However, in general a symmetric cipher may be useful for ease of development and testing.</w:t>
      </w:r>
    </w:p>
  </w:comment>
  <w:comment w:id="462" w:author="Chase Tingley" w:date="2011-06-30T11:34:00Z" w:initials="ct">
    <w:p w:rsidR="004510D1" w:rsidRDefault="004510D1">
      <w:pPr>
        <w:pStyle w:val="CommentText"/>
      </w:pPr>
      <w:r>
        <w:rPr>
          <w:rStyle w:val="CommentReference"/>
        </w:rPr>
        <w:annotationRef/>
      </w:r>
      <w:r>
        <w:t xml:space="preserve">Is there ever a case where this is not true?  I'm thinking in particular of </w:t>
      </w:r>
      <w:r w:rsidR="00872AAE">
        <w:t>multi-hop cases where there is no transitivity at the TIPP level, but the partially-translated assets may be forwarded to another system for further work.</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01A2" w:rsidRDefault="00BE01A2" w:rsidP="003F668D">
      <w:pPr>
        <w:spacing w:before="0" w:after="0"/>
      </w:pPr>
      <w:r>
        <w:separator/>
      </w:r>
    </w:p>
  </w:endnote>
  <w:endnote w:type="continuationSeparator" w:id="0">
    <w:p w:rsidR="00BE01A2" w:rsidRDefault="00BE01A2" w:rsidP="003F668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roman"/>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CD2" w:rsidRDefault="00055274" w:rsidP="003F668D">
    <w:pPr>
      <w:pStyle w:val="Footer"/>
      <w:framePr w:wrap="around" w:vAnchor="text" w:hAnchor="margin" w:xAlign="center" w:y="1"/>
      <w:rPr>
        <w:rStyle w:val="PageNumber"/>
      </w:rPr>
    </w:pPr>
    <w:r>
      <w:rPr>
        <w:rStyle w:val="PageNumber"/>
      </w:rPr>
      <w:fldChar w:fldCharType="begin"/>
    </w:r>
    <w:r w:rsidR="00071CD2">
      <w:rPr>
        <w:rStyle w:val="PageNumber"/>
      </w:rPr>
      <w:instrText xml:space="preserve">PAGE  </w:instrText>
    </w:r>
    <w:r>
      <w:rPr>
        <w:rStyle w:val="PageNumber"/>
      </w:rPr>
      <w:fldChar w:fldCharType="end"/>
    </w:r>
  </w:p>
  <w:p w:rsidR="00071CD2" w:rsidRDefault="00071C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CD2" w:rsidRDefault="00055274" w:rsidP="003F668D">
    <w:pPr>
      <w:pStyle w:val="Footer"/>
      <w:framePr w:wrap="around" w:vAnchor="text" w:hAnchor="margin" w:xAlign="center" w:y="1"/>
      <w:rPr>
        <w:rStyle w:val="PageNumber"/>
      </w:rPr>
    </w:pPr>
    <w:r>
      <w:rPr>
        <w:rStyle w:val="PageNumber"/>
      </w:rPr>
      <w:fldChar w:fldCharType="begin"/>
    </w:r>
    <w:r w:rsidR="00071CD2">
      <w:rPr>
        <w:rStyle w:val="PageNumber"/>
      </w:rPr>
      <w:instrText xml:space="preserve">PAGE  </w:instrText>
    </w:r>
    <w:r>
      <w:rPr>
        <w:rStyle w:val="PageNumber"/>
      </w:rPr>
      <w:fldChar w:fldCharType="separate"/>
    </w:r>
    <w:r w:rsidR="0016137C">
      <w:rPr>
        <w:rStyle w:val="PageNumber"/>
        <w:noProof/>
      </w:rPr>
      <w:t>11</w:t>
    </w:r>
    <w:r>
      <w:rPr>
        <w:rStyle w:val="PageNumber"/>
      </w:rPr>
      <w:fldChar w:fldCharType="end"/>
    </w:r>
  </w:p>
  <w:p w:rsidR="00071CD2" w:rsidRDefault="00071C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01A2" w:rsidRDefault="00BE01A2" w:rsidP="003F668D">
      <w:pPr>
        <w:spacing w:before="0" w:after="0"/>
      </w:pPr>
      <w:r>
        <w:separator/>
      </w:r>
    </w:p>
  </w:footnote>
  <w:footnote w:type="continuationSeparator" w:id="0">
    <w:p w:rsidR="00BE01A2" w:rsidRDefault="00BE01A2" w:rsidP="003F668D">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52260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040976"/>
    <w:lvl w:ilvl="0">
      <w:start w:val="1"/>
      <w:numFmt w:val="decimal"/>
      <w:lvlText w:val="%1."/>
      <w:lvlJc w:val="left"/>
      <w:pPr>
        <w:tabs>
          <w:tab w:val="num" w:pos="1800"/>
        </w:tabs>
        <w:ind w:left="1800" w:hanging="360"/>
      </w:pPr>
    </w:lvl>
  </w:abstractNum>
  <w:abstractNum w:abstractNumId="2">
    <w:nsid w:val="FFFFFF7D"/>
    <w:multiLevelType w:val="singleLevel"/>
    <w:tmpl w:val="C2BC3A5A"/>
    <w:lvl w:ilvl="0">
      <w:start w:val="1"/>
      <w:numFmt w:val="decimal"/>
      <w:lvlText w:val="%1."/>
      <w:lvlJc w:val="left"/>
      <w:pPr>
        <w:tabs>
          <w:tab w:val="num" w:pos="1440"/>
        </w:tabs>
        <w:ind w:left="1440" w:hanging="360"/>
      </w:pPr>
    </w:lvl>
  </w:abstractNum>
  <w:abstractNum w:abstractNumId="3">
    <w:nsid w:val="FFFFFF7E"/>
    <w:multiLevelType w:val="singleLevel"/>
    <w:tmpl w:val="132E51F2"/>
    <w:lvl w:ilvl="0">
      <w:start w:val="1"/>
      <w:numFmt w:val="decimal"/>
      <w:lvlText w:val="%1."/>
      <w:lvlJc w:val="left"/>
      <w:pPr>
        <w:tabs>
          <w:tab w:val="num" w:pos="1080"/>
        </w:tabs>
        <w:ind w:left="1080" w:hanging="360"/>
      </w:pPr>
    </w:lvl>
  </w:abstractNum>
  <w:abstractNum w:abstractNumId="4">
    <w:nsid w:val="FFFFFF7F"/>
    <w:multiLevelType w:val="singleLevel"/>
    <w:tmpl w:val="E392F3D8"/>
    <w:lvl w:ilvl="0">
      <w:start w:val="1"/>
      <w:numFmt w:val="decimal"/>
      <w:lvlText w:val="%1."/>
      <w:lvlJc w:val="left"/>
      <w:pPr>
        <w:tabs>
          <w:tab w:val="num" w:pos="720"/>
        </w:tabs>
        <w:ind w:left="720" w:hanging="360"/>
      </w:pPr>
    </w:lvl>
  </w:abstractNum>
  <w:abstractNum w:abstractNumId="5">
    <w:nsid w:val="FFFFFF80"/>
    <w:multiLevelType w:val="singleLevel"/>
    <w:tmpl w:val="90B88CD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974F66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FEE492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4742A2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FDA206A"/>
    <w:lvl w:ilvl="0">
      <w:start w:val="1"/>
      <w:numFmt w:val="decimal"/>
      <w:lvlText w:val="%1."/>
      <w:lvlJc w:val="left"/>
      <w:pPr>
        <w:tabs>
          <w:tab w:val="num" w:pos="360"/>
        </w:tabs>
        <w:ind w:left="360" w:hanging="360"/>
      </w:pPr>
    </w:lvl>
  </w:abstractNum>
  <w:abstractNum w:abstractNumId="10">
    <w:nsid w:val="FFFFFF89"/>
    <w:multiLevelType w:val="singleLevel"/>
    <w:tmpl w:val="F1F4DFD8"/>
    <w:lvl w:ilvl="0">
      <w:start w:val="1"/>
      <w:numFmt w:val="bullet"/>
      <w:lvlText w:val=""/>
      <w:lvlJc w:val="left"/>
      <w:pPr>
        <w:tabs>
          <w:tab w:val="num" w:pos="360"/>
        </w:tabs>
        <w:ind w:left="360" w:hanging="360"/>
      </w:pPr>
      <w:rPr>
        <w:rFonts w:ascii="Symbol" w:hAnsi="Symbol" w:hint="default"/>
      </w:rPr>
    </w:lvl>
  </w:abstractNum>
  <w:abstractNum w:abstractNumId="11">
    <w:nsid w:val="27F35AF9"/>
    <w:multiLevelType w:val="hybridMultilevel"/>
    <w:tmpl w:val="87CE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E0037"/>
    <w:multiLevelType w:val="hybridMultilevel"/>
    <w:tmpl w:val="BD4E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537751"/>
    <w:multiLevelType w:val="hybridMultilevel"/>
    <w:tmpl w:val="3AFA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500620"/>
    <w:multiLevelType w:val="hybridMultilevel"/>
    <w:tmpl w:val="6B30A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240F09"/>
    <w:multiLevelType w:val="hybridMultilevel"/>
    <w:tmpl w:val="F558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205CDE"/>
    <w:multiLevelType w:val="hybridMultilevel"/>
    <w:tmpl w:val="F3A4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884A36"/>
    <w:multiLevelType w:val="hybridMultilevel"/>
    <w:tmpl w:val="5C128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356106"/>
    <w:multiLevelType w:val="hybridMultilevel"/>
    <w:tmpl w:val="BCC0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11623B"/>
    <w:multiLevelType w:val="hybridMultilevel"/>
    <w:tmpl w:val="9A60EC0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7ED873D3"/>
    <w:multiLevelType w:val="hybridMultilevel"/>
    <w:tmpl w:val="7678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1"/>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6"/>
  </w:num>
  <w:num w:numId="16">
    <w:abstractNumId w:val="18"/>
  </w:num>
  <w:num w:numId="17">
    <w:abstractNumId w:val="15"/>
  </w:num>
  <w:num w:numId="18">
    <w:abstractNumId w:val="14"/>
  </w:num>
  <w:num w:numId="19">
    <w:abstractNumId w:val="20"/>
  </w:num>
  <w:num w:numId="20">
    <w:abstractNumId w:val="19"/>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
  <w:rsids>
    <w:rsidRoot w:val="00357E34"/>
    <w:rsid w:val="00000FCF"/>
    <w:rsid w:val="00005FEE"/>
    <w:rsid w:val="00010376"/>
    <w:rsid w:val="0001228F"/>
    <w:rsid w:val="00013729"/>
    <w:rsid w:val="0001499C"/>
    <w:rsid w:val="00015987"/>
    <w:rsid w:val="00024D4A"/>
    <w:rsid w:val="00026E1F"/>
    <w:rsid w:val="00031818"/>
    <w:rsid w:val="000369D9"/>
    <w:rsid w:val="000373F8"/>
    <w:rsid w:val="00041174"/>
    <w:rsid w:val="0004212B"/>
    <w:rsid w:val="00043000"/>
    <w:rsid w:val="000508D9"/>
    <w:rsid w:val="00055274"/>
    <w:rsid w:val="00056C5E"/>
    <w:rsid w:val="00060977"/>
    <w:rsid w:val="00065818"/>
    <w:rsid w:val="00071CD2"/>
    <w:rsid w:val="0007703A"/>
    <w:rsid w:val="00077A66"/>
    <w:rsid w:val="00080A79"/>
    <w:rsid w:val="000866C2"/>
    <w:rsid w:val="00094D62"/>
    <w:rsid w:val="000A3BF6"/>
    <w:rsid w:val="000B0490"/>
    <w:rsid w:val="000B677D"/>
    <w:rsid w:val="000C1CEB"/>
    <w:rsid w:val="000C3F5C"/>
    <w:rsid w:val="000C4A51"/>
    <w:rsid w:val="000D3329"/>
    <w:rsid w:val="000D3DCD"/>
    <w:rsid w:val="000D50C8"/>
    <w:rsid w:val="000D7498"/>
    <w:rsid w:val="000F26E6"/>
    <w:rsid w:val="000F4850"/>
    <w:rsid w:val="00102717"/>
    <w:rsid w:val="00102E20"/>
    <w:rsid w:val="00104E4D"/>
    <w:rsid w:val="00121C7D"/>
    <w:rsid w:val="0012430C"/>
    <w:rsid w:val="0012489F"/>
    <w:rsid w:val="001274E9"/>
    <w:rsid w:val="00131CC7"/>
    <w:rsid w:val="00133F06"/>
    <w:rsid w:val="0013403A"/>
    <w:rsid w:val="001345A8"/>
    <w:rsid w:val="001375E1"/>
    <w:rsid w:val="001467B2"/>
    <w:rsid w:val="001536B2"/>
    <w:rsid w:val="00153CA2"/>
    <w:rsid w:val="0015433D"/>
    <w:rsid w:val="00155C54"/>
    <w:rsid w:val="00157421"/>
    <w:rsid w:val="0016137C"/>
    <w:rsid w:val="0016387A"/>
    <w:rsid w:val="00167BF6"/>
    <w:rsid w:val="0017044E"/>
    <w:rsid w:val="00170A87"/>
    <w:rsid w:val="0017525A"/>
    <w:rsid w:val="001773E5"/>
    <w:rsid w:val="001774CA"/>
    <w:rsid w:val="00184337"/>
    <w:rsid w:val="0018780B"/>
    <w:rsid w:val="001B1E36"/>
    <w:rsid w:val="001B28E2"/>
    <w:rsid w:val="001B79DC"/>
    <w:rsid w:val="001C1DBD"/>
    <w:rsid w:val="001D0E81"/>
    <w:rsid w:val="001D1A57"/>
    <w:rsid w:val="001D1A6C"/>
    <w:rsid w:val="001D6BEE"/>
    <w:rsid w:val="001E5C7A"/>
    <w:rsid w:val="001E5FF3"/>
    <w:rsid w:val="001E6D9E"/>
    <w:rsid w:val="001F222F"/>
    <w:rsid w:val="001F2F6F"/>
    <w:rsid w:val="001F4913"/>
    <w:rsid w:val="001F5B8C"/>
    <w:rsid w:val="001F6D82"/>
    <w:rsid w:val="002011E8"/>
    <w:rsid w:val="00202545"/>
    <w:rsid w:val="002044F3"/>
    <w:rsid w:val="00214573"/>
    <w:rsid w:val="00216390"/>
    <w:rsid w:val="002176D1"/>
    <w:rsid w:val="00221B1F"/>
    <w:rsid w:val="002420CE"/>
    <w:rsid w:val="0024469C"/>
    <w:rsid w:val="00254D02"/>
    <w:rsid w:val="002551C3"/>
    <w:rsid w:val="002607AA"/>
    <w:rsid w:val="002611A4"/>
    <w:rsid w:val="00265E2C"/>
    <w:rsid w:val="00266452"/>
    <w:rsid w:val="00266DCC"/>
    <w:rsid w:val="00271B36"/>
    <w:rsid w:val="00277887"/>
    <w:rsid w:val="00290819"/>
    <w:rsid w:val="002A015A"/>
    <w:rsid w:val="002A0F3D"/>
    <w:rsid w:val="002A3922"/>
    <w:rsid w:val="002A6B78"/>
    <w:rsid w:val="002B0D18"/>
    <w:rsid w:val="002B3741"/>
    <w:rsid w:val="002B3768"/>
    <w:rsid w:val="002C349C"/>
    <w:rsid w:val="002C4A87"/>
    <w:rsid w:val="002E252D"/>
    <w:rsid w:val="002E336D"/>
    <w:rsid w:val="002E57BC"/>
    <w:rsid w:val="002F0742"/>
    <w:rsid w:val="002F25EA"/>
    <w:rsid w:val="00300CD8"/>
    <w:rsid w:val="0030622A"/>
    <w:rsid w:val="00306D9C"/>
    <w:rsid w:val="003072DE"/>
    <w:rsid w:val="00307664"/>
    <w:rsid w:val="0031568D"/>
    <w:rsid w:val="00317085"/>
    <w:rsid w:val="00317BEF"/>
    <w:rsid w:val="00317E19"/>
    <w:rsid w:val="00320938"/>
    <w:rsid w:val="00332F4F"/>
    <w:rsid w:val="00342160"/>
    <w:rsid w:val="003442DD"/>
    <w:rsid w:val="0035167B"/>
    <w:rsid w:val="00352436"/>
    <w:rsid w:val="00357E34"/>
    <w:rsid w:val="00357E73"/>
    <w:rsid w:val="00360EBB"/>
    <w:rsid w:val="0036451A"/>
    <w:rsid w:val="003713CF"/>
    <w:rsid w:val="003765D5"/>
    <w:rsid w:val="003770F0"/>
    <w:rsid w:val="003804B4"/>
    <w:rsid w:val="00381C66"/>
    <w:rsid w:val="00382FA3"/>
    <w:rsid w:val="00392E31"/>
    <w:rsid w:val="00394C3C"/>
    <w:rsid w:val="00397C7B"/>
    <w:rsid w:val="003A27EF"/>
    <w:rsid w:val="003A5954"/>
    <w:rsid w:val="003A667B"/>
    <w:rsid w:val="003B0A4A"/>
    <w:rsid w:val="003B4C3C"/>
    <w:rsid w:val="003D2D29"/>
    <w:rsid w:val="003D2D34"/>
    <w:rsid w:val="003D323B"/>
    <w:rsid w:val="003D3B64"/>
    <w:rsid w:val="003D72BA"/>
    <w:rsid w:val="003E57B1"/>
    <w:rsid w:val="003E71E2"/>
    <w:rsid w:val="003F1F77"/>
    <w:rsid w:val="003F668D"/>
    <w:rsid w:val="003F7389"/>
    <w:rsid w:val="00403C70"/>
    <w:rsid w:val="00414CFB"/>
    <w:rsid w:val="004207F3"/>
    <w:rsid w:val="00420B22"/>
    <w:rsid w:val="004244AB"/>
    <w:rsid w:val="00424997"/>
    <w:rsid w:val="00424A93"/>
    <w:rsid w:val="0042543B"/>
    <w:rsid w:val="0043665B"/>
    <w:rsid w:val="00436FE4"/>
    <w:rsid w:val="00437E9B"/>
    <w:rsid w:val="00440F52"/>
    <w:rsid w:val="0044310D"/>
    <w:rsid w:val="00445B28"/>
    <w:rsid w:val="004469D5"/>
    <w:rsid w:val="004510D1"/>
    <w:rsid w:val="00453663"/>
    <w:rsid w:val="004559BE"/>
    <w:rsid w:val="0046037C"/>
    <w:rsid w:val="0046481B"/>
    <w:rsid w:val="00467EB7"/>
    <w:rsid w:val="004706AA"/>
    <w:rsid w:val="00487B48"/>
    <w:rsid w:val="00492E09"/>
    <w:rsid w:val="004931D2"/>
    <w:rsid w:val="00493243"/>
    <w:rsid w:val="00493FD9"/>
    <w:rsid w:val="004A1257"/>
    <w:rsid w:val="004A22B2"/>
    <w:rsid w:val="004A2EE0"/>
    <w:rsid w:val="004A4616"/>
    <w:rsid w:val="004A4C17"/>
    <w:rsid w:val="004A579D"/>
    <w:rsid w:val="004A64EA"/>
    <w:rsid w:val="004C07D6"/>
    <w:rsid w:val="004C3769"/>
    <w:rsid w:val="004C787A"/>
    <w:rsid w:val="004D4429"/>
    <w:rsid w:val="004D733E"/>
    <w:rsid w:val="004E0B2E"/>
    <w:rsid w:val="004E19BD"/>
    <w:rsid w:val="004E295A"/>
    <w:rsid w:val="004E2A95"/>
    <w:rsid w:val="004F3075"/>
    <w:rsid w:val="004F4045"/>
    <w:rsid w:val="004F42D2"/>
    <w:rsid w:val="004F4A72"/>
    <w:rsid w:val="004F6822"/>
    <w:rsid w:val="005006B5"/>
    <w:rsid w:val="005109C5"/>
    <w:rsid w:val="00521400"/>
    <w:rsid w:val="0052147B"/>
    <w:rsid w:val="00533C82"/>
    <w:rsid w:val="005358C0"/>
    <w:rsid w:val="00535D76"/>
    <w:rsid w:val="005366C9"/>
    <w:rsid w:val="005371A9"/>
    <w:rsid w:val="00540057"/>
    <w:rsid w:val="00541EAF"/>
    <w:rsid w:val="00542CC5"/>
    <w:rsid w:val="005448C0"/>
    <w:rsid w:val="0055003F"/>
    <w:rsid w:val="00550FEA"/>
    <w:rsid w:val="0055489A"/>
    <w:rsid w:val="005549FF"/>
    <w:rsid w:val="00563C96"/>
    <w:rsid w:val="0057350F"/>
    <w:rsid w:val="005811FB"/>
    <w:rsid w:val="00586C40"/>
    <w:rsid w:val="00597169"/>
    <w:rsid w:val="005A3513"/>
    <w:rsid w:val="005A4929"/>
    <w:rsid w:val="005B11FC"/>
    <w:rsid w:val="005B5225"/>
    <w:rsid w:val="005C2707"/>
    <w:rsid w:val="005D01D2"/>
    <w:rsid w:val="005D76AC"/>
    <w:rsid w:val="005E10B4"/>
    <w:rsid w:val="005F2F7D"/>
    <w:rsid w:val="005F3D71"/>
    <w:rsid w:val="00603D4A"/>
    <w:rsid w:val="006042B8"/>
    <w:rsid w:val="00607F8E"/>
    <w:rsid w:val="006129BC"/>
    <w:rsid w:val="00612D4C"/>
    <w:rsid w:val="00621241"/>
    <w:rsid w:val="006248DD"/>
    <w:rsid w:val="00624B3B"/>
    <w:rsid w:val="006330DC"/>
    <w:rsid w:val="00633CA1"/>
    <w:rsid w:val="00633F75"/>
    <w:rsid w:val="00637A9D"/>
    <w:rsid w:val="00642959"/>
    <w:rsid w:val="006447B4"/>
    <w:rsid w:val="00650A7C"/>
    <w:rsid w:val="00660802"/>
    <w:rsid w:val="006620E7"/>
    <w:rsid w:val="0066252A"/>
    <w:rsid w:val="00674105"/>
    <w:rsid w:val="00682329"/>
    <w:rsid w:val="006834B7"/>
    <w:rsid w:val="0068698F"/>
    <w:rsid w:val="0069390C"/>
    <w:rsid w:val="0069490E"/>
    <w:rsid w:val="006A2385"/>
    <w:rsid w:val="006B4D17"/>
    <w:rsid w:val="006B78FC"/>
    <w:rsid w:val="006C17F8"/>
    <w:rsid w:val="006C213D"/>
    <w:rsid w:val="006C578D"/>
    <w:rsid w:val="006C5828"/>
    <w:rsid w:val="006C7081"/>
    <w:rsid w:val="006D40C3"/>
    <w:rsid w:val="006D6885"/>
    <w:rsid w:val="006E488E"/>
    <w:rsid w:val="006E6A9D"/>
    <w:rsid w:val="006F1238"/>
    <w:rsid w:val="006F7165"/>
    <w:rsid w:val="007016F8"/>
    <w:rsid w:val="00701BAB"/>
    <w:rsid w:val="0070754E"/>
    <w:rsid w:val="00707D11"/>
    <w:rsid w:val="00710DE4"/>
    <w:rsid w:val="00713EFE"/>
    <w:rsid w:val="007231A4"/>
    <w:rsid w:val="0072536B"/>
    <w:rsid w:val="007266EE"/>
    <w:rsid w:val="00741742"/>
    <w:rsid w:val="007426C9"/>
    <w:rsid w:val="00763A2A"/>
    <w:rsid w:val="007675D6"/>
    <w:rsid w:val="0077008B"/>
    <w:rsid w:val="00771587"/>
    <w:rsid w:val="00771E1D"/>
    <w:rsid w:val="007804FB"/>
    <w:rsid w:val="0078193F"/>
    <w:rsid w:val="0079568C"/>
    <w:rsid w:val="007A2252"/>
    <w:rsid w:val="007A4C4F"/>
    <w:rsid w:val="007B2DA8"/>
    <w:rsid w:val="007C1DB8"/>
    <w:rsid w:val="007C3944"/>
    <w:rsid w:val="007C3FD7"/>
    <w:rsid w:val="007C6B1B"/>
    <w:rsid w:val="007C7168"/>
    <w:rsid w:val="007D3EC3"/>
    <w:rsid w:val="007E0B85"/>
    <w:rsid w:val="007F56D5"/>
    <w:rsid w:val="007F6F58"/>
    <w:rsid w:val="007F70F9"/>
    <w:rsid w:val="00803F61"/>
    <w:rsid w:val="008050BF"/>
    <w:rsid w:val="00813181"/>
    <w:rsid w:val="00813AF1"/>
    <w:rsid w:val="00813E59"/>
    <w:rsid w:val="00832111"/>
    <w:rsid w:val="00832FE1"/>
    <w:rsid w:val="00852409"/>
    <w:rsid w:val="00853AC1"/>
    <w:rsid w:val="00854E7D"/>
    <w:rsid w:val="00855DC0"/>
    <w:rsid w:val="00864137"/>
    <w:rsid w:val="00866996"/>
    <w:rsid w:val="00872AAE"/>
    <w:rsid w:val="00876713"/>
    <w:rsid w:val="008772AE"/>
    <w:rsid w:val="008819C2"/>
    <w:rsid w:val="00891DB5"/>
    <w:rsid w:val="00894FCA"/>
    <w:rsid w:val="00897F4B"/>
    <w:rsid w:val="008C11C0"/>
    <w:rsid w:val="008C663E"/>
    <w:rsid w:val="008C6BE9"/>
    <w:rsid w:val="008D7AF8"/>
    <w:rsid w:val="008E25C4"/>
    <w:rsid w:val="008F211F"/>
    <w:rsid w:val="008F54F6"/>
    <w:rsid w:val="008F5D3A"/>
    <w:rsid w:val="008F7E00"/>
    <w:rsid w:val="009016B7"/>
    <w:rsid w:val="00904E79"/>
    <w:rsid w:val="00906941"/>
    <w:rsid w:val="00910C1B"/>
    <w:rsid w:val="00925BFB"/>
    <w:rsid w:val="00951AC9"/>
    <w:rsid w:val="00957481"/>
    <w:rsid w:val="00961B88"/>
    <w:rsid w:val="009633FB"/>
    <w:rsid w:val="00973C89"/>
    <w:rsid w:val="00977EA8"/>
    <w:rsid w:val="00984F88"/>
    <w:rsid w:val="00986D91"/>
    <w:rsid w:val="00987CD1"/>
    <w:rsid w:val="00992EC7"/>
    <w:rsid w:val="009942D1"/>
    <w:rsid w:val="009A2BA2"/>
    <w:rsid w:val="009C4FD3"/>
    <w:rsid w:val="009C6EB8"/>
    <w:rsid w:val="009D43BD"/>
    <w:rsid w:val="009D4B81"/>
    <w:rsid w:val="009E3974"/>
    <w:rsid w:val="009F2A87"/>
    <w:rsid w:val="009F662E"/>
    <w:rsid w:val="00A001EB"/>
    <w:rsid w:val="00A01E1E"/>
    <w:rsid w:val="00A04ADD"/>
    <w:rsid w:val="00A1231E"/>
    <w:rsid w:val="00A131EE"/>
    <w:rsid w:val="00A132DD"/>
    <w:rsid w:val="00A14F71"/>
    <w:rsid w:val="00A16418"/>
    <w:rsid w:val="00A270FE"/>
    <w:rsid w:val="00A30EE8"/>
    <w:rsid w:val="00A4124E"/>
    <w:rsid w:val="00A423CB"/>
    <w:rsid w:val="00A45949"/>
    <w:rsid w:val="00A46D40"/>
    <w:rsid w:val="00A50456"/>
    <w:rsid w:val="00A621FC"/>
    <w:rsid w:val="00A80CE4"/>
    <w:rsid w:val="00A855A5"/>
    <w:rsid w:val="00A8787E"/>
    <w:rsid w:val="00A90602"/>
    <w:rsid w:val="00A91C14"/>
    <w:rsid w:val="00A93959"/>
    <w:rsid w:val="00A93FFF"/>
    <w:rsid w:val="00AA30AC"/>
    <w:rsid w:val="00AA4EDC"/>
    <w:rsid w:val="00AB0FAE"/>
    <w:rsid w:val="00AB236A"/>
    <w:rsid w:val="00AB4B24"/>
    <w:rsid w:val="00AB6827"/>
    <w:rsid w:val="00AB6C9A"/>
    <w:rsid w:val="00AB6D8D"/>
    <w:rsid w:val="00AD2548"/>
    <w:rsid w:val="00AD324D"/>
    <w:rsid w:val="00AD755A"/>
    <w:rsid w:val="00AE13B2"/>
    <w:rsid w:val="00AE4B5A"/>
    <w:rsid w:val="00AE570F"/>
    <w:rsid w:val="00AE5A07"/>
    <w:rsid w:val="00AF4756"/>
    <w:rsid w:val="00AF7A30"/>
    <w:rsid w:val="00B027D7"/>
    <w:rsid w:val="00B03152"/>
    <w:rsid w:val="00B03E97"/>
    <w:rsid w:val="00B04D34"/>
    <w:rsid w:val="00B050E4"/>
    <w:rsid w:val="00B10589"/>
    <w:rsid w:val="00B1350A"/>
    <w:rsid w:val="00B152C9"/>
    <w:rsid w:val="00B153A4"/>
    <w:rsid w:val="00B15412"/>
    <w:rsid w:val="00B159E5"/>
    <w:rsid w:val="00B15E86"/>
    <w:rsid w:val="00B1648B"/>
    <w:rsid w:val="00B23576"/>
    <w:rsid w:val="00B31E7D"/>
    <w:rsid w:val="00B43958"/>
    <w:rsid w:val="00B44BD7"/>
    <w:rsid w:val="00B51725"/>
    <w:rsid w:val="00B52924"/>
    <w:rsid w:val="00B630F8"/>
    <w:rsid w:val="00B66CA1"/>
    <w:rsid w:val="00B67DE2"/>
    <w:rsid w:val="00B70DAA"/>
    <w:rsid w:val="00B734E2"/>
    <w:rsid w:val="00B8006B"/>
    <w:rsid w:val="00B81FBC"/>
    <w:rsid w:val="00B85ED2"/>
    <w:rsid w:val="00B9470F"/>
    <w:rsid w:val="00BA0DDA"/>
    <w:rsid w:val="00BA3592"/>
    <w:rsid w:val="00BB023F"/>
    <w:rsid w:val="00BB43A4"/>
    <w:rsid w:val="00BC132F"/>
    <w:rsid w:val="00BC4BF3"/>
    <w:rsid w:val="00BC6342"/>
    <w:rsid w:val="00BE01A2"/>
    <w:rsid w:val="00BE5CF1"/>
    <w:rsid w:val="00BE72B8"/>
    <w:rsid w:val="00BF1713"/>
    <w:rsid w:val="00BF2ECA"/>
    <w:rsid w:val="00BF31F0"/>
    <w:rsid w:val="00BF6875"/>
    <w:rsid w:val="00C00B13"/>
    <w:rsid w:val="00C02681"/>
    <w:rsid w:val="00C06FF6"/>
    <w:rsid w:val="00C075F1"/>
    <w:rsid w:val="00C10628"/>
    <w:rsid w:val="00C12164"/>
    <w:rsid w:val="00C1342B"/>
    <w:rsid w:val="00C16F94"/>
    <w:rsid w:val="00C2176F"/>
    <w:rsid w:val="00C22654"/>
    <w:rsid w:val="00C23E60"/>
    <w:rsid w:val="00C268DA"/>
    <w:rsid w:val="00C31DE6"/>
    <w:rsid w:val="00C43056"/>
    <w:rsid w:val="00C45F77"/>
    <w:rsid w:val="00C46E86"/>
    <w:rsid w:val="00C4724A"/>
    <w:rsid w:val="00C47395"/>
    <w:rsid w:val="00C475C5"/>
    <w:rsid w:val="00C4779F"/>
    <w:rsid w:val="00C47DB0"/>
    <w:rsid w:val="00C5283C"/>
    <w:rsid w:val="00C5354F"/>
    <w:rsid w:val="00C54213"/>
    <w:rsid w:val="00C620CB"/>
    <w:rsid w:val="00C62F98"/>
    <w:rsid w:val="00C65054"/>
    <w:rsid w:val="00C71015"/>
    <w:rsid w:val="00C76652"/>
    <w:rsid w:val="00C83A8E"/>
    <w:rsid w:val="00C85428"/>
    <w:rsid w:val="00C86CD0"/>
    <w:rsid w:val="00C91BDB"/>
    <w:rsid w:val="00C92494"/>
    <w:rsid w:val="00C94523"/>
    <w:rsid w:val="00C96A7C"/>
    <w:rsid w:val="00C9745D"/>
    <w:rsid w:val="00CA3EDF"/>
    <w:rsid w:val="00CA6C3E"/>
    <w:rsid w:val="00CB5AE8"/>
    <w:rsid w:val="00CC0FC5"/>
    <w:rsid w:val="00CC2E7B"/>
    <w:rsid w:val="00CC6D24"/>
    <w:rsid w:val="00CD2A81"/>
    <w:rsid w:val="00CD424C"/>
    <w:rsid w:val="00CE5785"/>
    <w:rsid w:val="00CE7D88"/>
    <w:rsid w:val="00CF4CCB"/>
    <w:rsid w:val="00CF54E6"/>
    <w:rsid w:val="00CF777B"/>
    <w:rsid w:val="00D047BC"/>
    <w:rsid w:val="00D066FA"/>
    <w:rsid w:val="00D15236"/>
    <w:rsid w:val="00D216A5"/>
    <w:rsid w:val="00D24A64"/>
    <w:rsid w:val="00D33F34"/>
    <w:rsid w:val="00D4036F"/>
    <w:rsid w:val="00D426E2"/>
    <w:rsid w:val="00D45967"/>
    <w:rsid w:val="00D45AE1"/>
    <w:rsid w:val="00D4600A"/>
    <w:rsid w:val="00D55DD5"/>
    <w:rsid w:val="00D56640"/>
    <w:rsid w:val="00D569C2"/>
    <w:rsid w:val="00D61082"/>
    <w:rsid w:val="00D62765"/>
    <w:rsid w:val="00D63EBE"/>
    <w:rsid w:val="00D64FCD"/>
    <w:rsid w:val="00D658CB"/>
    <w:rsid w:val="00D678EC"/>
    <w:rsid w:val="00D75294"/>
    <w:rsid w:val="00D755A3"/>
    <w:rsid w:val="00D7670B"/>
    <w:rsid w:val="00D802F3"/>
    <w:rsid w:val="00D81346"/>
    <w:rsid w:val="00D8470A"/>
    <w:rsid w:val="00D905C0"/>
    <w:rsid w:val="00D92DD3"/>
    <w:rsid w:val="00D94626"/>
    <w:rsid w:val="00DA35D2"/>
    <w:rsid w:val="00DA75C8"/>
    <w:rsid w:val="00DB0675"/>
    <w:rsid w:val="00DB15B1"/>
    <w:rsid w:val="00DB2180"/>
    <w:rsid w:val="00DB34ED"/>
    <w:rsid w:val="00DB44DA"/>
    <w:rsid w:val="00DB6346"/>
    <w:rsid w:val="00DC2EAF"/>
    <w:rsid w:val="00DC4360"/>
    <w:rsid w:val="00DD0BE7"/>
    <w:rsid w:val="00DD5F48"/>
    <w:rsid w:val="00DD7DE9"/>
    <w:rsid w:val="00DE157E"/>
    <w:rsid w:val="00DE4240"/>
    <w:rsid w:val="00DE7917"/>
    <w:rsid w:val="00DF08D2"/>
    <w:rsid w:val="00DF2C5C"/>
    <w:rsid w:val="00DF3730"/>
    <w:rsid w:val="00DF5665"/>
    <w:rsid w:val="00DF62D9"/>
    <w:rsid w:val="00DF7D61"/>
    <w:rsid w:val="00E11031"/>
    <w:rsid w:val="00E224DB"/>
    <w:rsid w:val="00E24A29"/>
    <w:rsid w:val="00E352F3"/>
    <w:rsid w:val="00E4775E"/>
    <w:rsid w:val="00E510F8"/>
    <w:rsid w:val="00E54244"/>
    <w:rsid w:val="00E55523"/>
    <w:rsid w:val="00E606C1"/>
    <w:rsid w:val="00E62C71"/>
    <w:rsid w:val="00E6619F"/>
    <w:rsid w:val="00E73E66"/>
    <w:rsid w:val="00E768E8"/>
    <w:rsid w:val="00E82DC8"/>
    <w:rsid w:val="00E92A41"/>
    <w:rsid w:val="00E93C54"/>
    <w:rsid w:val="00E9700F"/>
    <w:rsid w:val="00EA0179"/>
    <w:rsid w:val="00EB4ADB"/>
    <w:rsid w:val="00EB5811"/>
    <w:rsid w:val="00EC7AEF"/>
    <w:rsid w:val="00ED70A6"/>
    <w:rsid w:val="00EE204F"/>
    <w:rsid w:val="00EE3669"/>
    <w:rsid w:val="00EE4D28"/>
    <w:rsid w:val="00EF60AD"/>
    <w:rsid w:val="00EF6822"/>
    <w:rsid w:val="00F020DB"/>
    <w:rsid w:val="00F0382C"/>
    <w:rsid w:val="00F05616"/>
    <w:rsid w:val="00F05A5F"/>
    <w:rsid w:val="00F20A2C"/>
    <w:rsid w:val="00F216DB"/>
    <w:rsid w:val="00F233BE"/>
    <w:rsid w:val="00F2466E"/>
    <w:rsid w:val="00F24D56"/>
    <w:rsid w:val="00F25FF5"/>
    <w:rsid w:val="00F33931"/>
    <w:rsid w:val="00F3558F"/>
    <w:rsid w:val="00F35667"/>
    <w:rsid w:val="00F35E00"/>
    <w:rsid w:val="00F37F6E"/>
    <w:rsid w:val="00F479B5"/>
    <w:rsid w:val="00F47BB1"/>
    <w:rsid w:val="00F5095C"/>
    <w:rsid w:val="00F53B6E"/>
    <w:rsid w:val="00F65C16"/>
    <w:rsid w:val="00F72705"/>
    <w:rsid w:val="00F72DF0"/>
    <w:rsid w:val="00F83010"/>
    <w:rsid w:val="00F85209"/>
    <w:rsid w:val="00F90FEC"/>
    <w:rsid w:val="00F95BA0"/>
    <w:rsid w:val="00F9621F"/>
    <w:rsid w:val="00FA3183"/>
    <w:rsid w:val="00FA7A66"/>
    <w:rsid w:val="00FB525C"/>
    <w:rsid w:val="00FB5E7F"/>
    <w:rsid w:val="00FB6722"/>
    <w:rsid w:val="00FC79B3"/>
    <w:rsid w:val="00FD4CED"/>
    <w:rsid w:val="00FE2BF3"/>
    <w:rsid w:val="00FE44E9"/>
    <w:rsid w:val="00FF0982"/>
    <w:rsid w:val="00FF26D2"/>
    <w:rsid w:val="00FF2971"/>
    <w:rsid w:val="00FF311B"/>
    <w:rsid w:val="00FF5C1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60"/>
    <w:pPr>
      <w:spacing w:before="120" w:after="120"/>
    </w:pPr>
  </w:style>
  <w:style w:type="paragraph" w:styleId="Heading1">
    <w:name w:val="heading 1"/>
    <w:basedOn w:val="Normal"/>
    <w:next w:val="Normal"/>
    <w:link w:val="Heading1Char"/>
    <w:uiPriority w:val="9"/>
    <w:qFormat/>
    <w:rsid w:val="00C23E60"/>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20CB"/>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C620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2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E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E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3E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8787E"/>
    <w:pPr>
      <w:spacing w:before="240" w:after="240"/>
      <w:ind w:left="720"/>
      <w:contextualSpacing/>
    </w:pPr>
  </w:style>
  <w:style w:type="character" w:customStyle="1" w:styleId="Heading2Char">
    <w:name w:val="Heading 2 Char"/>
    <w:basedOn w:val="DefaultParagraphFont"/>
    <w:link w:val="Heading2"/>
    <w:uiPriority w:val="9"/>
    <w:rsid w:val="00C620CB"/>
    <w:rPr>
      <w:rFonts w:asciiTheme="majorHAnsi" w:eastAsiaTheme="majorEastAsia" w:hAnsiTheme="majorHAnsi" w:cstheme="majorBidi"/>
      <w:b/>
      <w:bCs/>
      <w:color w:val="4F81BD" w:themeColor="accent1"/>
      <w:sz w:val="28"/>
      <w:szCs w:val="26"/>
    </w:rPr>
  </w:style>
  <w:style w:type="table" w:styleId="TableGrid">
    <w:name w:val="Table Grid"/>
    <w:basedOn w:val="TableNormal"/>
    <w:uiPriority w:val="59"/>
    <w:rsid w:val="00382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2FA3"/>
    <w:rPr>
      <w:color w:val="0000FF" w:themeColor="hyperlink"/>
      <w:u w:val="single"/>
    </w:rPr>
  </w:style>
  <w:style w:type="character" w:customStyle="1" w:styleId="Heading3Char">
    <w:name w:val="Heading 3 Char"/>
    <w:basedOn w:val="DefaultParagraphFont"/>
    <w:link w:val="Heading3"/>
    <w:uiPriority w:val="9"/>
    <w:rsid w:val="00C620CB"/>
    <w:rPr>
      <w:rFonts w:asciiTheme="majorHAnsi" w:eastAsiaTheme="majorEastAsia" w:hAnsiTheme="majorHAnsi" w:cstheme="majorBidi"/>
      <w:b/>
      <w:bCs/>
      <w:color w:val="4F81BD" w:themeColor="accent1"/>
    </w:rPr>
  </w:style>
  <w:style w:type="character" w:customStyle="1" w:styleId="Filename">
    <w:name w:val="Filename"/>
    <w:basedOn w:val="DefaultParagraphFont"/>
    <w:uiPriority w:val="1"/>
    <w:qFormat/>
    <w:rsid w:val="009942D1"/>
    <w:rPr>
      <w:i/>
    </w:rPr>
  </w:style>
  <w:style w:type="table" w:customStyle="1" w:styleId="Style1">
    <w:name w:val="Style1"/>
    <w:basedOn w:val="TableNormal"/>
    <w:uiPriority w:val="99"/>
    <w:rsid w:val="00F90FEC"/>
    <w:tblPr>
      <w:tblInd w:w="0" w:type="dxa"/>
      <w:tblCellMar>
        <w:top w:w="0" w:type="dxa"/>
        <w:left w:w="108" w:type="dxa"/>
        <w:bottom w:w="0" w:type="dxa"/>
        <w:right w:w="108" w:type="dxa"/>
      </w:tblCellMar>
    </w:tblPr>
    <w:tblStylePr w:type="firstRow">
      <w:rPr>
        <w:b/>
      </w:rPr>
    </w:tblStylePr>
  </w:style>
  <w:style w:type="table" w:customStyle="1" w:styleId="Tableheader">
    <w:name w:val="Tableheader"/>
    <w:basedOn w:val="TableNormal"/>
    <w:uiPriority w:val="99"/>
    <w:rsid w:val="00F90FEC"/>
    <w:tblPr>
      <w:tblInd w:w="0" w:type="dxa"/>
      <w:tblCellMar>
        <w:top w:w="0" w:type="dxa"/>
        <w:left w:w="108" w:type="dxa"/>
        <w:bottom w:w="0" w:type="dxa"/>
        <w:right w:w="108" w:type="dxa"/>
      </w:tblCellMar>
    </w:tblPr>
    <w:tblStylePr w:type="firstRow">
      <w:rPr>
        <w:b/>
      </w:rPr>
    </w:tblStylePr>
  </w:style>
  <w:style w:type="character" w:customStyle="1" w:styleId="Bold">
    <w:name w:val="Bold"/>
    <w:basedOn w:val="DefaultParagraphFont"/>
    <w:uiPriority w:val="1"/>
    <w:qFormat/>
    <w:rsid w:val="00F90FEC"/>
    <w:rPr>
      <w:b/>
    </w:rPr>
  </w:style>
  <w:style w:type="character" w:styleId="CommentReference">
    <w:name w:val="annotation reference"/>
    <w:basedOn w:val="DefaultParagraphFont"/>
    <w:uiPriority w:val="99"/>
    <w:semiHidden/>
    <w:unhideWhenUsed/>
    <w:rsid w:val="00031818"/>
    <w:rPr>
      <w:sz w:val="18"/>
      <w:szCs w:val="18"/>
    </w:rPr>
  </w:style>
  <w:style w:type="paragraph" w:styleId="CommentText">
    <w:name w:val="annotation text"/>
    <w:basedOn w:val="Normal"/>
    <w:link w:val="CommentTextChar"/>
    <w:uiPriority w:val="99"/>
    <w:semiHidden/>
    <w:unhideWhenUsed/>
    <w:rsid w:val="00031818"/>
  </w:style>
  <w:style w:type="character" w:customStyle="1" w:styleId="CommentTextChar">
    <w:name w:val="Comment Text Char"/>
    <w:basedOn w:val="DefaultParagraphFont"/>
    <w:link w:val="CommentText"/>
    <w:uiPriority w:val="99"/>
    <w:semiHidden/>
    <w:rsid w:val="00031818"/>
  </w:style>
  <w:style w:type="paragraph" w:styleId="CommentSubject">
    <w:name w:val="annotation subject"/>
    <w:basedOn w:val="CommentText"/>
    <w:next w:val="CommentText"/>
    <w:link w:val="CommentSubjectChar"/>
    <w:uiPriority w:val="99"/>
    <w:semiHidden/>
    <w:unhideWhenUsed/>
    <w:rsid w:val="00031818"/>
    <w:rPr>
      <w:b/>
      <w:bCs/>
      <w:sz w:val="20"/>
      <w:szCs w:val="20"/>
    </w:rPr>
  </w:style>
  <w:style w:type="character" w:customStyle="1" w:styleId="CommentSubjectChar">
    <w:name w:val="Comment Subject Char"/>
    <w:basedOn w:val="CommentTextChar"/>
    <w:link w:val="CommentSubject"/>
    <w:uiPriority w:val="99"/>
    <w:semiHidden/>
    <w:rsid w:val="00031818"/>
    <w:rPr>
      <w:b/>
      <w:bCs/>
      <w:sz w:val="20"/>
      <w:szCs w:val="20"/>
    </w:rPr>
  </w:style>
  <w:style w:type="paragraph" w:styleId="BalloonText">
    <w:name w:val="Balloon Text"/>
    <w:basedOn w:val="Normal"/>
    <w:link w:val="BalloonTextChar"/>
    <w:uiPriority w:val="99"/>
    <w:semiHidden/>
    <w:unhideWhenUsed/>
    <w:rsid w:val="0003181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818"/>
    <w:rPr>
      <w:rFonts w:ascii="Lucida Grande" w:hAnsi="Lucida Grande" w:cs="Lucida Grande"/>
      <w:sz w:val="18"/>
      <w:szCs w:val="18"/>
    </w:rPr>
  </w:style>
  <w:style w:type="paragraph" w:customStyle="1" w:styleId="XMLTag">
    <w:name w:val="XML Tag"/>
    <w:basedOn w:val="Normal"/>
    <w:qFormat/>
    <w:rsid w:val="00031818"/>
    <w:rPr>
      <w:rFonts w:asciiTheme="majorHAnsi" w:hAnsiTheme="majorHAnsi"/>
      <w:b/>
      <w:color w:val="3366FF"/>
    </w:rPr>
  </w:style>
  <w:style w:type="character" w:customStyle="1" w:styleId="Attribute">
    <w:name w:val="Attribute"/>
    <w:basedOn w:val="DefaultParagraphFont"/>
    <w:uiPriority w:val="1"/>
    <w:qFormat/>
    <w:rsid w:val="008F54F6"/>
    <w:rPr>
      <w:rFonts w:ascii="Courier New" w:hAnsi="Courier New"/>
      <w:color w:val="0000FF"/>
      <w:u w:val="none"/>
    </w:rPr>
  </w:style>
  <w:style w:type="paragraph" w:styleId="Subtitle">
    <w:name w:val="Subtitle"/>
    <w:basedOn w:val="Normal"/>
    <w:next w:val="Normal"/>
    <w:link w:val="SubtitleChar"/>
    <w:uiPriority w:val="11"/>
    <w:qFormat/>
    <w:rsid w:val="003F66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668D"/>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3F668D"/>
  </w:style>
  <w:style w:type="paragraph" w:styleId="TOC2">
    <w:name w:val="toc 2"/>
    <w:basedOn w:val="Normal"/>
    <w:next w:val="Normal"/>
    <w:autoRedefine/>
    <w:uiPriority w:val="39"/>
    <w:unhideWhenUsed/>
    <w:rsid w:val="003F668D"/>
    <w:pPr>
      <w:ind w:left="240"/>
    </w:pPr>
  </w:style>
  <w:style w:type="paragraph" w:styleId="TOC3">
    <w:name w:val="toc 3"/>
    <w:basedOn w:val="Normal"/>
    <w:next w:val="Normal"/>
    <w:autoRedefine/>
    <w:uiPriority w:val="39"/>
    <w:unhideWhenUsed/>
    <w:rsid w:val="003F668D"/>
    <w:pPr>
      <w:ind w:left="480"/>
    </w:pPr>
  </w:style>
  <w:style w:type="paragraph" w:styleId="TOC4">
    <w:name w:val="toc 4"/>
    <w:basedOn w:val="Normal"/>
    <w:next w:val="Normal"/>
    <w:autoRedefine/>
    <w:uiPriority w:val="39"/>
    <w:unhideWhenUsed/>
    <w:rsid w:val="003F668D"/>
    <w:pPr>
      <w:ind w:left="720"/>
    </w:pPr>
  </w:style>
  <w:style w:type="paragraph" w:styleId="TOC5">
    <w:name w:val="toc 5"/>
    <w:basedOn w:val="Normal"/>
    <w:next w:val="Normal"/>
    <w:autoRedefine/>
    <w:uiPriority w:val="39"/>
    <w:unhideWhenUsed/>
    <w:rsid w:val="003F668D"/>
    <w:pPr>
      <w:ind w:left="960"/>
    </w:pPr>
  </w:style>
  <w:style w:type="paragraph" w:styleId="TOC6">
    <w:name w:val="toc 6"/>
    <w:basedOn w:val="Normal"/>
    <w:next w:val="Normal"/>
    <w:autoRedefine/>
    <w:uiPriority w:val="39"/>
    <w:unhideWhenUsed/>
    <w:rsid w:val="003F668D"/>
    <w:pPr>
      <w:ind w:left="1200"/>
    </w:pPr>
  </w:style>
  <w:style w:type="paragraph" w:styleId="TOC7">
    <w:name w:val="toc 7"/>
    <w:basedOn w:val="Normal"/>
    <w:next w:val="Normal"/>
    <w:autoRedefine/>
    <w:uiPriority w:val="39"/>
    <w:unhideWhenUsed/>
    <w:rsid w:val="003F668D"/>
    <w:pPr>
      <w:ind w:left="1440"/>
    </w:pPr>
  </w:style>
  <w:style w:type="paragraph" w:styleId="TOC8">
    <w:name w:val="toc 8"/>
    <w:basedOn w:val="Normal"/>
    <w:next w:val="Normal"/>
    <w:autoRedefine/>
    <w:uiPriority w:val="39"/>
    <w:unhideWhenUsed/>
    <w:rsid w:val="003F668D"/>
    <w:pPr>
      <w:ind w:left="1680"/>
    </w:pPr>
  </w:style>
  <w:style w:type="paragraph" w:styleId="TOC9">
    <w:name w:val="toc 9"/>
    <w:basedOn w:val="Normal"/>
    <w:next w:val="Normal"/>
    <w:autoRedefine/>
    <w:uiPriority w:val="39"/>
    <w:unhideWhenUsed/>
    <w:rsid w:val="003F668D"/>
    <w:pPr>
      <w:ind w:left="1920"/>
    </w:pPr>
  </w:style>
  <w:style w:type="paragraph" w:styleId="Footer">
    <w:name w:val="footer"/>
    <w:basedOn w:val="Normal"/>
    <w:link w:val="FooterChar"/>
    <w:uiPriority w:val="99"/>
    <w:unhideWhenUsed/>
    <w:rsid w:val="003F668D"/>
    <w:pPr>
      <w:tabs>
        <w:tab w:val="center" w:pos="4320"/>
        <w:tab w:val="right" w:pos="8640"/>
      </w:tabs>
      <w:spacing w:before="0" w:after="0"/>
    </w:pPr>
  </w:style>
  <w:style w:type="character" w:customStyle="1" w:styleId="FooterChar">
    <w:name w:val="Footer Char"/>
    <w:basedOn w:val="DefaultParagraphFont"/>
    <w:link w:val="Footer"/>
    <w:uiPriority w:val="99"/>
    <w:rsid w:val="003F668D"/>
  </w:style>
  <w:style w:type="character" w:styleId="PageNumber">
    <w:name w:val="page number"/>
    <w:basedOn w:val="DefaultParagraphFont"/>
    <w:uiPriority w:val="99"/>
    <w:semiHidden/>
    <w:unhideWhenUsed/>
    <w:rsid w:val="003F668D"/>
  </w:style>
  <w:style w:type="paragraph" w:styleId="Header">
    <w:name w:val="header"/>
    <w:basedOn w:val="Normal"/>
    <w:link w:val="HeaderChar"/>
    <w:uiPriority w:val="99"/>
    <w:unhideWhenUsed/>
    <w:rsid w:val="003F668D"/>
    <w:pPr>
      <w:tabs>
        <w:tab w:val="center" w:pos="4320"/>
        <w:tab w:val="right" w:pos="8640"/>
      </w:tabs>
      <w:spacing w:before="0" w:after="0"/>
    </w:pPr>
  </w:style>
  <w:style w:type="character" w:customStyle="1" w:styleId="HeaderChar">
    <w:name w:val="Header Char"/>
    <w:basedOn w:val="DefaultParagraphFont"/>
    <w:link w:val="Header"/>
    <w:uiPriority w:val="99"/>
    <w:rsid w:val="003F668D"/>
  </w:style>
  <w:style w:type="character" w:styleId="Strong">
    <w:name w:val="Strong"/>
    <w:basedOn w:val="DefaultParagraphFont"/>
    <w:uiPriority w:val="22"/>
    <w:qFormat/>
    <w:rsid w:val="002E336D"/>
    <w:rPr>
      <w:b/>
      <w:bCs/>
    </w:rPr>
  </w:style>
  <w:style w:type="character" w:customStyle="1" w:styleId="Heading4Char">
    <w:name w:val="Heading 4 Char"/>
    <w:basedOn w:val="DefaultParagraphFont"/>
    <w:link w:val="Heading4"/>
    <w:uiPriority w:val="9"/>
    <w:rsid w:val="00C620CB"/>
    <w:rPr>
      <w:rFonts w:asciiTheme="majorHAnsi" w:eastAsiaTheme="majorEastAsia" w:hAnsiTheme="majorHAnsi" w:cstheme="majorBidi"/>
      <w:b/>
      <w:bCs/>
      <w:i/>
      <w:iCs/>
      <w:color w:val="4F81BD" w:themeColor="accent1"/>
    </w:rPr>
  </w:style>
  <w:style w:type="character" w:styleId="SubtleReference">
    <w:name w:val="Subtle Reference"/>
    <w:basedOn w:val="DefaultParagraphFont"/>
    <w:uiPriority w:val="31"/>
    <w:qFormat/>
    <w:rsid w:val="00D569C2"/>
    <w:rPr>
      <w:smallCaps/>
      <w:color w:val="C0504D" w:themeColor="accent2"/>
      <w:u w:val="single"/>
    </w:rPr>
  </w:style>
  <w:style w:type="paragraph" w:styleId="PlainText">
    <w:name w:val="Plain Text"/>
    <w:basedOn w:val="Normal"/>
    <w:link w:val="PlainTextChar"/>
    <w:uiPriority w:val="99"/>
    <w:unhideWhenUsed/>
    <w:rsid w:val="000373F8"/>
    <w:pPr>
      <w:spacing w:before="0" w:after="0"/>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0373F8"/>
    <w:rPr>
      <w:rFonts w:ascii="Consolas" w:eastAsiaTheme="minorHAnsi" w:hAnsi="Consolas" w:cs="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60"/>
    <w:pPr>
      <w:spacing w:before="120" w:after="120"/>
    </w:pPr>
  </w:style>
  <w:style w:type="paragraph" w:styleId="Heading1">
    <w:name w:val="heading 1"/>
    <w:basedOn w:val="Normal"/>
    <w:next w:val="Normal"/>
    <w:link w:val="Heading1Char"/>
    <w:uiPriority w:val="9"/>
    <w:qFormat/>
    <w:rsid w:val="00C23E60"/>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3E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4F6"/>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E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7E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3E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8787E"/>
    <w:pPr>
      <w:spacing w:before="240" w:after="240"/>
      <w:ind w:left="720"/>
      <w:contextualSpacing/>
    </w:pPr>
  </w:style>
  <w:style w:type="character" w:customStyle="1" w:styleId="Heading2Char">
    <w:name w:val="Heading 2 Char"/>
    <w:basedOn w:val="DefaultParagraphFont"/>
    <w:link w:val="Heading2"/>
    <w:uiPriority w:val="9"/>
    <w:rsid w:val="00C23E6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82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2FA3"/>
    <w:rPr>
      <w:color w:val="0000FF" w:themeColor="hyperlink"/>
      <w:u w:val="single"/>
    </w:rPr>
  </w:style>
  <w:style w:type="character" w:customStyle="1" w:styleId="Heading3Char">
    <w:name w:val="Heading 3 Char"/>
    <w:basedOn w:val="DefaultParagraphFont"/>
    <w:link w:val="Heading3"/>
    <w:uiPriority w:val="9"/>
    <w:rsid w:val="008F54F6"/>
    <w:rPr>
      <w:rFonts w:asciiTheme="majorHAnsi" w:eastAsiaTheme="majorEastAsia" w:hAnsiTheme="majorHAnsi" w:cstheme="majorBidi"/>
      <w:b/>
      <w:bCs/>
      <w:i/>
      <w:color w:val="4F81BD" w:themeColor="accent1"/>
    </w:rPr>
  </w:style>
  <w:style w:type="character" w:customStyle="1" w:styleId="Filename">
    <w:name w:val="Filename"/>
    <w:basedOn w:val="DefaultParagraphFont"/>
    <w:uiPriority w:val="1"/>
    <w:qFormat/>
    <w:rsid w:val="009942D1"/>
    <w:rPr>
      <w:i/>
    </w:rPr>
  </w:style>
  <w:style w:type="table" w:customStyle="1" w:styleId="Style1">
    <w:name w:val="Style1"/>
    <w:basedOn w:val="TableNormal"/>
    <w:uiPriority w:val="99"/>
    <w:rsid w:val="00F90FEC"/>
    <w:tblPr>
      <w:tblInd w:w="0" w:type="dxa"/>
      <w:tblCellMar>
        <w:top w:w="0" w:type="dxa"/>
        <w:left w:w="108" w:type="dxa"/>
        <w:bottom w:w="0" w:type="dxa"/>
        <w:right w:w="108" w:type="dxa"/>
      </w:tblCellMar>
    </w:tblPr>
    <w:tblStylePr w:type="firstRow">
      <w:rPr>
        <w:b/>
      </w:rPr>
    </w:tblStylePr>
  </w:style>
  <w:style w:type="table" w:customStyle="1" w:styleId="Tableheader">
    <w:name w:val="Tableheader"/>
    <w:basedOn w:val="TableNormal"/>
    <w:uiPriority w:val="99"/>
    <w:rsid w:val="00F90FEC"/>
    <w:tblPr>
      <w:tblInd w:w="0" w:type="dxa"/>
      <w:tblCellMar>
        <w:top w:w="0" w:type="dxa"/>
        <w:left w:w="108" w:type="dxa"/>
        <w:bottom w:w="0" w:type="dxa"/>
        <w:right w:w="108" w:type="dxa"/>
      </w:tblCellMar>
    </w:tblPr>
    <w:tblStylePr w:type="firstRow">
      <w:rPr>
        <w:b/>
      </w:rPr>
    </w:tblStylePr>
  </w:style>
  <w:style w:type="character" w:customStyle="1" w:styleId="Bold">
    <w:name w:val="Bold"/>
    <w:basedOn w:val="DefaultParagraphFont"/>
    <w:uiPriority w:val="1"/>
    <w:qFormat/>
    <w:rsid w:val="00F90FEC"/>
    <w:rPr>
      <w:b/>
    </w:rPr>
  </w:style>
  <w:style w:type="character" w:styleId="CommentReference">
    <w:name w:val="annotation reference"/>
    <w:basedOn w:val="DefaultParagraphFont"/>
    <w:uiPriority w:val="99"/>
    <w:semiHidden/>
    <w:unhideWhenUsed/>
    <w:rsid w:val="00031818"/>
    <w:rPr>
      <w:sz w:val="18"/>
      <w:szCs w:val="18"/>
    </w:rPr>
  </w:style>
  <w:style w:type="paragraph" w:styleId="CommentText">
    <w:name w:val="annotation text"/>
    <w:basedOn w:val="Normal"/>
    <w:link w:val="CommentTextChar"/>
    <w:uiPriority w:val="99"/>
    <w:semiHidden/>
    <w:unhideWhenUsed/>
    <w:rsid w:val="00031818"/>
  </w:style>
  <w:style w:type="character" w:customStyle="1" w:styleId="CommentTextChar">
    <w:name w:val="Comment Text Char"/>
    <w:basedOn w:val="DefaultParagraphFont"/>
    <w:link w:val="CommentText"/>
    <w:uiPriority w:val="99"/>
    <w:semiHidden/>
    <w:rsid w:val="00031818"/>
  </w:style>
  <w:style w:type="paragraph" w:styleId="CommentSubject">
    <w:name w:val="annotation subject"/>
    <w:basedOn w:val="CommentText"/>
    <w:next w:val="CommentText"/>
    <w:link w:val="CommentSubjectChar"/>
    <w:uiPriority w:val="99"/>
    <w:semiHidden/>
    <w:unhideWhenUsed/>
    <w:rsid w:val="00031818"/>
    <w:rPr>
      <w:b/>
      <w:bCs/>
      <w:sz w:val="20"/>
      <w:szCs w:val="20"/>
    </w:rPr>
  </w:style>
  <w:style w:type="character" w:customStyle="1" w:styleId="CommentSubjectChar">
    <w:name w:val="Comment Subject Char"/>
    <w:basedOn w:val="CommentTextChar"/>
    <w:link w:val="CommentSubject"/>
    <w:uiPriority w:val="99"/>
    <w:semiHidden/>
    <w:rsid w:val="00031818"/>
    <w:rPr>
      <w:b/>
      <w:bCs/>
      <w:sz w:val="20"/>
      <w:szCs w:val="20"/>
    </w:rPr>
  </w:style>
  <w:style w:type="paragraph" w:styleId="BalloonText">
    <w:name w:val="Balloon Text"/>
    <w:basedOn w:val="Normal"/>
    <w:link w:val="BalloonTextChar"/>
    <w:uiPriority w:val="99"/>
    <w:semiHidden/>
    <w:unhideWhenUsed/>
    <w:rsid w:val="0003181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818"/>
    <w:rPr>
      <w:rFonts w:ascii="Lucida Grande" w:hAnsi="Lucida Grande" w:cs="Lucida Grande"/>
      <w:sz w:val="18"/>
      <w:szCs w:val="18"/>
    </w:rPr>
  </w:style>
  <w:style w:type="paragraph" w:customStyle="1" w:styleId="XMLTag">
    <w:name w:val="XML Tag"/>
    <w:basedOn w:val="Normal"/>
    <w:qFormat/>
    <w:rsid w:val="00031818"/>
    <w:rPr>
      <w:rFonts w:asciiTheme="majorHAnsi" w:hAnsiTheme="majorHAnsi"/>
      <w:b/>
      <w:color w:val="3366FF"/>
    </w:rPr>
  </w:style>
  <w:style w:type="character" w:customStyle="1" w:styleId="Attribute">
    <w:name w:val="Attribute"/>
    <w:basedOn w:val="DefaultParagraphFont"/>
    <w:uiPriority w:val="1"/>
    <w:qFormat/>
    <w:rsid w:val="008F54F6"/>
    <w:rPr>
      <w:rFonts w:ascii="Courier New" w:hAnsi="Courier New"/>
      <w:color w:val="0000FF"/>
      <w:u w:val="none"/>
    </w:rPr>
  </w:style>
  <w:style w:type="paragraph" w:styleId="Subtitle">
    <w:name w:val="Subtitle"/>
    <w:basedOn w:val="Normal"/>
    <w:next w:val="Normal"/>
    <w:link w:val="SubtitleChar"/>
    <w:uiPriority w:val="11"/>
    <w:qFormat/>
    <w:rsid w:val="003F66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668D"/>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3F668D"/>
  </w:style>
  <w:style w:type="paragraph" w:styleId="TOC2">
    <w:name w:val="toc 2"/>
    <w:basedOn w:val="Normal"/>
    <w:next w:val="Normal"/>
    <w:autoRedefine/>
    <w:uiPriority w:val="39"/>
    <w:unhideWhenUsed/>
    <w:rsid w:val="003F668D"/>
    <w:pPr>
      <w:ind w:left="240"/>
    </w:pPr>
  </w:style>
  <w:style w:type="paragraph" w:styleId="TOC3">
    <w:name w:val="toc 3"/>
    <w:basedOn w:val="Normal"/>
    <w:next w:val="Normal"/>
    <w:autoRedefine/>
    <w:uiPriority w:val="39"/>
    <w:unhideWhenUsed/>
    <w:rsid w:val="003F668D"/>
    <w:pPr>
      <w:ind w:left="480"/>
    </w:pPr>
  </w:style>
  <w:style w:type="paragraph" w:styleId="TOC4">
    <w:name w:val="toc 4"/>
    <w:basedOn w:val="Normal"/>
    <w:next w:val="Normal"/>
    <w:autoRedefine/>
    <w:uiPriority w:val="39"/>
    <w:unhideWhenUsed/>
    <w:rsid w:val="003F668D"/>
    <w:pPr>
      <w:ind w:left="720"/>
    </w:pPr>
  </w:style>
  <w:style w:type="paragraph" w:styleId="TOC5">
    <w:name w:val="toc 5"/>
    <w:basedOn w:val="Normal"/>
    <w:next w:val="Normal"/>
    <w:autoRedefine/>
    <w:uiPriority w:val="39"/>
    <w:unhideWhenUsed/>
    <w:rsid w:val="003F668D"/>
    <w:pPr>
      <w:ind w:left="960"/>
    </w:pPr>
  </w:style>
  <w:style w:type="paragraph" w:styleId="TOC6">
    <w:name w:val="toc 6"/>
    <w:basedOn w:val="Normal"/>
    <w:next w:val="Normal"/>
    <w:autoRedefine/>
    <w:uiPriority w:val="39"/>
    <w:unhideWhenUsed/>
    <w:rsid w:val="003F668D"/>
    <w:pPr>
      <w:ind w:left="1200"/>
    </w:pPr>
  </w:style>
  <w:style w:type="paragraph" w:styleId="TOC7">
    <w:name w:val="toc 7"/>
    <w:basedOn w:val="Normal"/>
    <w:next w:val="Normal"/>
    <w:autoRedefine/>
    <w:uiPriority w:val="39"/>
    <w:unhideWhenUsed/>
    <w:rsid w:val="003F668D"/>
    <w:pPr>
      <w:ind w:left="1440"/>
    </w:pPr>
  </w:style>
  <w:style w:type="paragraph" w:styleId="TOC8">
    <w:name w:val="toc 8"/>
    <w:basedOn w:val="Normal"/>
    <w:next w:val="Normal"/>
    <w:autoRedefine/>
    <w:uiPriority w:val="39"/>
    <w:unhideWhenUsed/>
    <w:rsid w:val="003F668D"/>
    <w:pPr>
      <w:ind w:left="1680"/>
    </w:pPr>
  </w:style>
  <w:style w:type="paragraph" w:styleId="TOC9">
    <w:name w:val="toc 9"/>
    <w:basedOn w:val="Normal"/>
    <w:next w:val="Normal"/>
    <w:autoRedefine/>
    <w:uiPriority w:val="39"/>
    <w:unhideWhenUsed/>
    <w:rsid w:val="003F668D"/>
    <w:pPr>
      <w:ind w:left="1920"/>
    </w:pPr>
  </w:style>
  <w:style w:type="paragraph" w:styleId="Footer">
    <w:name w:val="footer"/>
    <w:basedOn w:val="Normal"/>
    <w:link w:val="FooterChar"/>
    <w:uiPriority w:val="99"/>
    <w:unhideWhenUsed/>
    <w:rsid w:val="003F668D"/>
    <w:pPr>
      <w:tabs>
        <w:tab w:val="center" w:pos="4320"/>
        <w:tab w:val="right" w:pos="8640"/>
      </w:tabs>
      <w:spacing w:before="0" w:after="0"/>
    </w:pPr>
  </w:style>
  <w:style w:type="character" w:customStyle="1" w:styleId="FooterChar">
    <w:name w:val="Footer Char"/>
    <w:basedOn w:val="DefaultParagraphFont"/>
    <w:link w:val="Footer"/>
    <w:uiPriority w:val="99"/>
    <w:rsid w:val="003F668D"/>
  </w:style>
  <w:style w:type="character" w:styleId="PageNumber">
    <w:name w:val="page number"/>
    <w:basedOn w:val="DefaultParagraphFont"/>
    <w:uiPriority w:val="99"/>
    <w:semiHidden/>
    <w:unhideWhenUsed/>
    <w:rsid w:val="003F668D"/>
  </w:style>
  <w:style w:type="paragraph" w:styleId="Header">
    <w:name w:val="header"/>
    <w:basedOn w:val="Normal"/>
    <w:link w:val="HeaderChar"/>
    <w:uiPriority w:val="99"/>
    <w:unhideWhenUsed/>
    <w:rsid w:val="003F668D"/>
    <w:pPr>
      <w:tabs>
        <w:tab w:val="center" w:pos="4320"/>
        <w:tab w:val="right" w:pos="8640"/>
      </w:tabs>
      <w:spacing w:before="0" w:after="0"/>
    </w:pPr>
  </w:style>
  <w:style w:type="character" w:customStyle="1" w:styleId="HeaderChar">
    <w:name w:val="Header Char"/>
    <w:basedOn w:val="DefaultParagraphFont"/>
    <w:link w:val="Header"/>
    <w:uiPriority w:val="99"/>
    <w:rsid w:val="003F668D"/>
  </w:style>
  <w:style w:type="character" w:styleId="Strong">
    <w:name w:val="Strong"/>
    <w:basedOn w:val="DefaultParagraphFont"/>
    <w:uiPriority w:val="22"/>
    <w:qFormat/>
    <w:rsid w:val="002E336D"/>
    <w:rPr>
      <w:b/>
      <w:bCs/>
    </w:rPr>
  </w:style>
</w:styles>
</file>

<file path=word/webSettings.xml><?xml version="1.0" encoding="utf-8"?>
<w:webSettings xmlns:r="http://schemas.openxmlformats.org/officeDocument/2006/relationships" xmlns:w="http://schemas.openxmlformats.org/wordprocessingml/2006/main">
  <w:divs>
    <w:div w:id="807356047">
      <w:bodyDiv w:val="1"/>
      <w:marLeft w:val="0"/>
      <w:marRight w:val="0"/>
      <w:marTop w:val="0"/>
      <w:marBottom w:val="0"/>
      <w:divBdr>
        <w:top w:val="none" w:sz="0" w:space="0" w:color="auto"/>
        <w:left w:val="none" w:sz="0" w:space="0" w:color="auto"/>
        <w:bottom w:val="none" w:sz="0" w:space="0" w:color="auto"/>
        <w:right w:val="none" w:sz="0" w:space="0" w:color="auto"/>
      </w:divBdr>
    </w:div>
    <w:div w:id="947154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lobalsight.com" TargetMode="Externa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E8B56-E16B-45E1-9367-7C2E1A781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4698</TotalTime>
  <Pages>16</Pages>
  <Words>4040</Words>
  <Characters>23029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ONTRAM Inc.</Company>
  <LinksUpToDate>false</LinksUpToDate>
  <CharactersWithSpaces>27015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SVEN CHRISTIAN ANDRAE</dc:creator>
  <cp:lastModifiedBy>Chase Tingley</cp:lastModifiedBy>
  <cp:revision>759</cp:revision>
  <cp:lastPrinted>2010-11-19T01:56:00Z</cp:lastPrinted>
  <dcterms:created xsi:type="dcterms:W3CDTF">2011-06-10T21:13:00Z</dcterms:created>
  <dcterms:modified xsi:type="dcterms:W3CDTF">2011-08-21T04:58:00Z</dcterms:modified>
</cp:coreProperties>
</file>